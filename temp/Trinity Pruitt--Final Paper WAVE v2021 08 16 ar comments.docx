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F00A" w14:textId="77777777" w:rsidR="00B00B4A" w:rsidRDefault="00492D57" w:rsidP="00B00B4A">
      <w:pPr>
        <w:spacing w:line="276" w:lineRule="auto"/>
        <w:jc w:val="center"/>
        <w:rPr>
          <w:rFonts w:ascii="Times New Roman" w:hAnsi="Times New Roman" w:cs="Times New Roman"/>
          <w:b/>
          <w:bCs/>
          <w:color w:val="1D1C1D"/>
          <w:sz w:val="24"/>
          <w:szCs w:val="24"/>
          <w:shd w:val="clear" w:color="auto" w:fill="FFFFFF"/>
        </w:rPr>
      </w:pPr>
      <w:r w:rsidRPr="008F436E">
        <w:rPr>
          <w:rFonts w:ascii="Times New Roman" w:hAnsi="Times New Roman" w:cs="Times New Roman"/>
          <w:b/>
          <w:bCs/>
          <w:color w:val="1D1C1D"/>
          <w:sz w:val="24"/>
          <w:szCs w:val="24"/>
          <w:shd w:val="clear" w:color="auto" w:fill="FFFFFF"/>
        </w:rPr>
        <w:t>Sampling noise does not change with experience during simple choice</w:t>
      </w:r>
    </w:p>
    <w:p w14:paraId="1778DB97" w14:textId="77777777" w:rsidR="00B00B4A" w:rsidRDefault="00FC46A5" w:rsidP="00B00B4A">
      <w:pPr>
        <w:spacing w:line="276" w:lineRule="auto"/>
        <w:jc w:val="center"/>
        <w:rPr>
          <w:rFonts w:ascii="Times New Roman" w:eastAsia="Times New Roman" w:hAnsi="Times New Roman" w:cs="Times New Roman"/>
          <w:sz w:val="24"/>
          <w:szCs w:val="24"/>
        </w:rPr>
      </w:pPr>
      <w:r w:rsidRPr="00FC46A5">
        <w:rPr>
          <w:rFonts w:ascii="Times New Roman" w:eastAsia="Times New Roman" w:hAnsi="Times New Roman" w:cs="Times New Roman"/>
          <w:sz w:val="24"/>
          <w:szCs w:val="24"/>
        </w:rPr>
        <w:br/>
        <w:t>Trinity Pruitt</w:t>
      </w:r>
    </w:p>
    <w:p w14:paraId="70070B67" w14:textId="5A44AB9F" w:rsidR="0000058E" w:rsidRDefault="00FC46A5" w:rsidP="000178BF">
      <w:pPr>
        <w:spacing w:line="276" w:lineRule="auto"/>
        <w:jc w:val="center"/>
        <w:rPr>
          <w:rFonts w:ascii="Times New Roman" w:hAnsi="Times New Roman" w:cs="Times New Roman"/>
          <w:b/>
          <w:color w:val="1D1C1D"/>
          <w:sz w:val="24"/>
          <w:szCs w:val="24"/>
          <w:shd w:val="clear" w:color="auto" w:fill="FFFFFF"/>
        </w:rPr>
      </w:pPr>
      <w:r w:rsidRPr="00FC46A5">
        <w:rPr>
          <w:rFonts w:ascii="Times New Roman" w:eastAsia="Times New Roman" w:hAnsi="Times New Roman" w:cs="Times New Roman"/>
          <w:sz w:val="24"/>
          <w:szCs w:val="24"/>
        </w:rPr>
        <w:br/>
      </w:r>
      <w:r w:rsidR="0000058E">
        <w:rPr>
          <w:rFonts w:ascii="Times New Roman" w:eastAsia="Times New Roman" w:hAnsi="Times New Roman" w:cs="Times New Roman"/>
          <w:sz w:val="24"/>
          <w:szCs w:val="24"/>
        </w:rPr>
        <w:t xml:space="preserve">mentors: </w:t>
      </w:r>
      <w:r w:rsidRPr="00FC46A5">
        <w:rPr>
          <w:rFonts w:ascii="Times New Roman" w:eastAsia="Times New Roman" w:hAnsi="Times New Roman" w:cs="Times New Roman"/>
          <w:sz w:val="24"/>
          <w:szCs w:val="24"/>
        </w:rPr>
        <w:t xml:space="preserve">Antonio Rangel and Brenden </w:t>
      </w:r>
      <w:proofErr w:type="spellStart"/>
      <w:r w:rsidRPr="00FC46A5">
        <w:rPr>
          <w:rFonts w:ascii="Times New Roman" w:eastAsia="Times New Roman" w:hAnsi="Times New Roman" w:cs="Times New Roman"/>
          <w:sz w:val="24"/>
          <w:szCs w:val="24"/>
        </w:rPr>
        <w:t>Eum</w:t>
      </w:r>
      <w:proofErr w:type="spellEnd"/>
      <w:r w:rsidR="00492D57">
        <w:rPr>
          <w:rFonts w:ascii="Arial" w:hAnsi="Arial" w:cs="Arial"/>
          <w:color w:val="1D1C1D"/>
          <w:sz w:val="23"/>
          <w:szCs w:val="23"/>
        </w:rPr>
        <w:br/>
      </w:r>
    </w:p>
    <w:p w14:paraId="628FAB49" w14:textId="5A0BBBCF" w:rsidR="00492D57" w:rsidRPr="00C16312" w:rsidRDefault="00635914" w:rsidP="000178BF">
      <w:pPr>
        <w:spacing w:line="276" w:lineRule="auto"/>
        <w:rPr>
          <w:rFonts w:ascii="Times New Roman" w:hAnsi="Times New Roman" w:cs="Times New Roman"/>
          <w:color w:val="1D1C1D"/>
          <w:sz w:val="24"/>
          <w:szCs w:val="24"/>
          <w:shd w:val="clear" w:color="auto" w:fill="FFFFFF"/>
        </w:rPr>
      </w:pPr>
      <w:r w:rsidRPr="00C16312">
        <w:rPr>
          <w:rFonts w:ascii="Times New Roman" w:hAnsi="Times New Roman" w:cs="Times New Roman"/>
          <w:b/>
          <w:color w:val="1D1C1D"/>
          <w:sz w:val="24"/>
          <w:szCs w:val="24"/>
          <w:shd w:val="clear" w:color="auto" w:fill="FFFFFF"/>
        </w:rPr>
        <w:t>Abstract</w:t>
      </w:r>
      <w:r w:rsidR="00FC46A5">
        <w:rPr>
          <w:rFonts w:ascii="Times New Roman" w:hAnsi="Times New Roman" w:cs="Times New Roman"/>
          <w:b/>
          <w:color w:val="1D1C1D"/>
          <w:sz w:val="24"/>
          <w:szCs w:val="24"/>
          <w:shd w:val="clear" w:color="auto" w:fill="FFFFFF"/>
        </w:rPr>
        <w:t>.</w:t>
      </w:r>
      <w:r w:rsidR="0000058E">
        <w:rPr>
          <w:rFonts w:ascii="Times New Roman" w:hAnsi="Times New Roman" w:cs="Times New Roman"/>
          <w:color w:val="1D1C1D"/>
          <w:sz w:val="24"/>
          <w:szCs w:val="24"/>
          <w:shd w:val="clear" w:color="auto" w:fill="FFFFFF"/>
        </w:rPr>
        <w:t xml:space="preserve"> </w:t>
      </w:r>
      <w:r w:rsidR="00492D57" w:rsidRPr="00C16312">
        <w:rPr>
          <w:rFonts w:ascii="Times New Roman" w:hAnsi="Times New Roman" w:cs="Times New Roman"/>
          <w:color w:val="1D1C1D"/>
          <w:sz w:val="24"/>
          <w:szCs w:val="24"/>
          <w:shd w:val="clear" w:color="auto" w:fill="FFFFFF"/>
        </w:rPr>
        <w:t>A large body of work has shown that choice accuracy and reaction time in simple binary choices (e.g., apple vs. orange) are well described by sequential integration models such as the Drift-Diffusion-Model (DDM</w:t>
      </w:r>
      <w:commentRangeStart w:id="0"/>
      <w:r w:rsidR="00492D57" w:rsidRPr="00C16312">
        <w:rPr>
          <w:rFonts w:ascii="Times New Roman" w:hAnsi="Times New Roman" w:cs="Times New Roman"/>
          <w:color w:val="1D1C1D"/>
          <w:sz w:val="24"/>
          <w:szCs w:val="24"/>
          <w:shd w:val="clear" w:color="auto" w:fill="FFFFFF"/>
        </w:rPr>
        <w:t>)</w:t>
      </w:r>
      <w:ins w:id="1" w:author="Rangel, Antonio" w:date="2021-08-16T17:16:00Z">
        <w:r w:rsidR="009076DC">
          <w:rPr>
            <w:rFonts w:ascii="Times New Roman" w:hAnsi="Times New Roman" w:cs="Times New Roman"/>
            <w:color w:val="1D1C1D"/>
            <w:sz w:val="24"/>
            <w:szCs w:val="24"/>
            <w:shd w:val="clear" w:color="auto" w:fill="FFFFFF"/>
          </w:rPr>
          <w:t xml:space="preserve">. </w:t>
        </w:r>
      </w:ins>
      <w:ins w:id="2" w:author="Rangel, Antonio" w:date="2021-08-16T17:17:00Z">
        <w:r w:rsidR="009076DC">
          <w:rPr>
            <w:rFonts w:ascii="Times New Roman" w:hAnsi="Times New Roman" w:cs="Times New Roman"/>
            <w:color w:val="1D1C1D"/>
            <w:sz w:val="24"/>
            <w:szCs w:val="24"/>
            <w:shd w:val="clear" w:color="auto" w:fill="FFFFFF"/>
          </w:rPr>
          <w:t xml:space="preserve">In these models, noisy value samples are integrated over time in order to make a choice, and the quality of the choices decreases with the amount of noise. </w:t>
        </w:r>
      </w:ins>
      <w:del w:id="3" w:author="Rangel, Antonio" w:date="2021-08-16T17:16:00Z">
        <w:r w:rsidR="00DF6570" w:rsidDel="009076DC">
          <w:rPr>
            <w:rFonts w:ascii="Times New Roman" w:hAnsi="Times New Roman" w:cs="Times New Roman"/>
            <w:color w:val="1D1C1D"/>
            <w:sz w:val="24"/>
            <w:szCs w:val="24"/>
            <w:shd w:val="clear" w:color="auto" w:fill="FFFFFF"/>
          </w:rPr>
          <w:delText>,</w:delText>
        </w:r>
      </w:del>
      <w:del w:id="4" w:author="Rangel, Antonio" w:date="2021-08-16T17:17:00Z">
        <w:r w:rsidR="00DF6570" w:rsidDel="009076DC">
          <w:rPr>
            <w:rFonts w:ascii="Times New Roman" w:hAnsi="Times New Roman" w:cs="Times New Roman"/>
            <w:color w:val="1D1C1D"/>
            <w:sz w:val="24"/>
            <w:szCs w:val="24"/>
            <w:shd w:val="clear" w:color="auto" w:fill="FFFFFF"/>
          </w:rPr>
          <w:delText xml:space="preserve"> which explains </w:delText>
        </w:r>
        <w:r w:rsidR="00DF6570" w:rsidRPr="00DF6570" w:rsidDel="009076DC">
          <w:rPr>
            <w:rFonts w:ascii="Times New Roman" w:hAnsi="Times New Roman" w:cs="Times New Roman"/>
            <w:color w:val="1D1C1D"/>
            <w:sz w:val="24"/>
            <w:szCs w:val="24"/>
            <w:shd w:val="clear" w:color="auto" w:fill="FFFFFF"/>
          </w:rPr>
          <w:delText>decisions are made by sampling noisy signals</w:delText>
        </w:r>
        <w:r w:rsidR="00DF6570" w:rsidDel="009076DC">
          <w:rPr>
            <w:rFonts w:ascii="Times New Roman" w:hAnsi="Times New Roman" w:cs="Times New Roman"/>
            <w:color w:val="1D1C1D"/>
            <w:sz w:val="24"/>
            <w:szCs w:val="24"/>
            <w:shd w:val="clear" w:color="auto" w:fill="FFFFFF"/>
          </w:rPr>
          <w:delText xml:space="preserve"> in the brain and fusing them over time to make the best decision</w:delText>
        </w:r>
        <w:r w:rsidR="00492D57" w:rsidRPr="00C16312" w:rsidDel="009076DC">
          <w:rPr>
            <w:rFonts w:ascii="Times New Roman" w:hAnsi="Times New Roman" w:cs="Times New Roman"/>
            <w:color w:val="1D1C1D"/>
            <w:sz w:val="24"/>
            <w:szCs w:val="24"/>
            <w:shd w:val="clear" w:color="auto" w:fill="FFFFFF"/>
          </w:rPr>
          <w:delText xml:space="preserve">. </w:delText>
        </w:r>
      </w:del>
      <w:r w:rsidR="00DF6570" w:rsidRPr="00DF6570">
        <w:rPr>
          <w:rFonts w:ascii="Times New Roman" w:hAnsi="Times New Roman" w:cs="Times New Roman"/>
          <w:color w:val="1D1C1D"/>
          <w:sz w:val="24"/>
          <w:szCs w:val="24"/>
          <w:shd w:val="clear" w:color="auto" w:fill="FFFFFF"/>
        </w:rPr>
        <w:t xml:space="preserve">The goal of this project is to </w:t>
      </w:r>
      <w:ins w:id="5" w:author="Rangel, Antonio" w:date="2021-08-16T17:17:00Z">
        <w:r w:rsidR="009076DC">
          <w:rPr>
            <w:rFonts w:ascii="Times New Roman" w:hAnsi="Times New Roman" w:cs="Times New Roman"/>
            <w:color w:val="1D1C1D"/>
            <w:sz w:val="24"/>
            <w:szCs w:val="24"/>
            <w:shd w:val="clear" w:color="auto" w:fill="FFFFFF"/>
          </w:rPr>
          <w:t xml:space="preserve">investigate </w:t>
        </w:r>
      </w:ins>
      <w:r w:rsidR="00DF6570">
        <w:rPr>
          <w:rFonts w:ascii="Times New Roman" w:hAnsi="Times New Roman" w:cs="Times New Roman"/>
          <w:color w:val="1D1C1D"/>
          <w:sz w:val="24"/>
          <w:szCs w:val="24"/>
          <w:shd w:val="clear" w:color="auto" w:fill="FFFFFF"/>
        </w:rPr>
        <w:t xml:space="preserve">if </w:t>
      </w:r>
      <w:ins w:id="6" w:author="Rangel, Antonio" w:date="2021-08-16T17:17:00Z">
        <w:r w:rsidR="009076DC">
          <w:rPr>
            <w:rFonts w:ascii="Times New Roman" w:hAnsi="Times New Roman" w:cs="Times New Roman"/>
            <w:color w:val="1D1C1D"/>
            <w:sz w:val="24"/>
            <w:szCs w:val="24"/>
            <w:shd w:val="clear" w:color="auto" w:fill="FFFFFF"/>
          </w:rPr>
          <w:t xml:space="preserve">the amount of </w:t>
        </w:r>
      </w:ins>
      <w:r w:rsidR="00DF6570">
        <w:rPr>
          <w:rFonts w:ascii="Times New Roman" w:hAnsi="Times New Roman" w:cs="Times New Roman"/>
          <w:color w:val="1D1C1D"/>
          <w:sz w:val="24"/>
          <w:szCs w:val="24"/>
          <w:shd w:val="clear" w:color="auto" w:fill="FFFFFF"/>
        </w:rPr>
        <w:t xml:space="preserve">noise </w:t>
      </w:r>
      <w:ins w:id="7" w:author="Rangel, Antonio" w:date="2021-08-16T17:18:00Z">
        <w:r w:rsidR="009076DC">
          <w:rPr>
            <w:rFonts w:ascii="Times New Roman" w:hAnsi="Times New Roman" w:cs="Times New Roman"/>
            <w:color w:val="1D1C1D"/>
            <w:sz w:val="24"/>
            <w:szCs w:val="24"/>
            <w:shd w:val="clear" w:color="auto" w:fill="FFFFFF"/>
          </w:rPr>
          <w:t xml:space="preserve">in the choice process decreases with experience, using </w:t>
        </w:r>
      </w:ins>
      <w:del w:id="8" w:author="Rangel, Antonio" w:date="2021-08-16T17:18:00Z">
        <w:r w:rsidR="00DF6570" w:rsidDel="009076DC">
          <w:rPr>
            <w:rFonts w:ascii="Times New Roman" w:hAnsi="Times New Roman" w:cs="Times New Roman"/>
            <w:color w:val="1D1C1D"/>
            <w:sz w:val="24"/>
            <w:szCs w:val="24"/>
            <w:shd w:val="clear" w:color="auto" w:fill="FFFFFF"/>
          </w:rPr>
          <w:delText>changes choice accuracy and reaction time</w:delText>
        </w:r>
        <w:r w:rsidR="00DF6570" w:rsidRPr="00DF6570" w:rsidDel="009076DC">
          <w:rPr>
            <w:rFonts w:ascii="Times New Roman" w:hAnsi="Times New Roman" w:cs="Times New Roman"/>
            <w:color w:val="1D1C1D"/>
            <w:sz w:val="24"/>
            <w:szCs w:val="24"/>
            <w:shd w:val="clear" w:color="auto" w:fill="FFFFFF"/>
          </w:rPr>
          <w:delText xml:space="preserve"> using </w:delText>
        </w:r>
      </w:del>
      <w:r w:rsidR="00DF6570" w:rsidRPr="00DF6570">
        <w:rPr>
          <w:rFonts w:ascii="Times New Roman" w:hAnsi="Times New Roman" w:cs="Times New Roman"/>
          <w:color w:val="1D1C1D"/>
          <w:sz w:val="24"/>
          <w:szCs w:val="24"/>
          <w:shd w:val="clear" w:color="auto" w:fill="FFFFFF"/>
        </w:rPr>
        <w:t xml:space="preserve">data from simple choice experiments in which subjects make repeated binary choices over </w:t>
      </w:r>
      <w:del w:id="9" w:author="Rangel, Antonio" w:date="2021-08-16T17:18:00Z">
        <w:r w:rsidR="00DF6570" w:rsidRPr="00DF6570" w:rsidDel="009076DC">
          <w:rPr>
            <w:rFonts w:ascii="Times New Roman" w:hAnsi="Times New Roman" w:cs="Times New Roman"/>
            <w:color w:val="1D1C1D"/>
            <w:sz w:val="24"/>
            <w:szCs w:val="24"/>
            <w:shd w:val="clear" w:color="auto" w:fill="FFFFFF"/>
          </w:rPr>
          <w:delText>stimuli</w:delText>
        </w:r>
      </w:del>
      <w:ins w:id="10" w:author="Rangel, Antonio" w:date="2021-08-16T17:18:00Z">
        <w:r w:rsidR="009076DC">
          <w:rPr>
            <w:rFonts w:ascii="Times New Roman" w:hAnsi="Times New Roman" w:cs="Times New Roman"/>
            <w:color w:val="1D1C1D"/>
            <w:sz w:val="24"/>
            <w:szCs w:val="24"/>
            <w:shd w:val="clear" w:color="auto" w:fill="FFFFFF"/>
          </w:rPr>
          <w:t>pairs of snack foods</w:t>
        </w:r>
      </w:ins>
      <w:r w:rsidR="00DF6570" w:rsidRPr="00DF6570">
        <w:rPr>
          <w:rFonts w:ascii="Times New Roman" w:hAnsi="Times New Roman" w:cs="Times New Roman"/>
          <w:color w:val="1D1C1D"/>
          <w:sz w:val="24"/>
          <w:szCs w:val="24"/>
          <w:shd w:val="clear" w:color="auto" w:fill="FFFFFF"/>
        </w:rPr>
        <w:t>.</w:t>
      </w:r>
      <w:r w:rsidR="00DF6570">
        <w:rPr>
          <w:rFonts w:ascii="Times New Roman" w:hAnsi="Times New Roman" w:cs="Times New Roman"/>
          <w:color w:val="1D1C1D"/>
          <w:sz w:val="24"/>
          <w:szCs w:val="24"/>
          <w:shd w:val="clear" w:color="auto" w:fill="FFFFFF"/>
        </w:rPr>
        <w:t xml:space="preserve"> </w:t>
      </w:r>
      <w:r w:rsidR="00492D57" w:rsidRPr="00C16312">
        <w:rPr>
          <w:rFonts w:ascii="Times New Roman" w:hAnsi="Times New Roman" w:cs="Times New Roman"/>
          <w:color w:val="1D1C1D"/>
          <w:sz w:val="24"/>
          <w:szCs w:val="24"/>
          <w:shd w:val="clear" w:color="auto" w:fill="FFFFFF"/>
        </w:rPr>
        <w:t xml:space="preserve">The </w:t>
      </w:r>
      <w:commentRangeEnd w:id="0"/>
      <w:r w:rsidR="00B00B4A">
        <w:rPr>
          <w:rStyle w:val="CommentReference"/>
        </w:rPr>
        <w:commentReference w:id="0"/>
      </w:r>
      <w:r w:rsidR="00492D57" w:rsidRPr="00C16312">
        <w:rPr>
          <w:rFonts w:ascii="Times New Roman" w:hAnsi="Times New Roman" w:cs="Times New Roman"/>
          <w:color w:val="1D1C1D"/>
          <w:sz w:val="24"/>
          <w:szCs w:val="24"/>
          <w:shd w:val="clear" w:color="auto" w:fill="FFFFFF"/>
        </w:rPr>
        <w:t>test is based on the predictions of the DDM. If noise decreases with the number of times an option has been evaluated over the course of the experiment, then choice accuracy should increase with the number of times the options have been encountered previously, and the reaction time curves should become steeper with previous experience. We tested these two predictions in two different datasets using hierarchical logistical regression for the choice data, and hierarchical linear regression for the reaction time data. We found no significant impact of previous experience on either choice accuracy or reaction times, which suggests that the noise in the value sampling process does not decrease over the course of a typical experiment, consisting of several hundred trials.</w:t>
      </w:r>
    </w:p>
    <w:p w14:paraId="0F91605E" w14:textId="77777777" w:rsidR="00AD3504" w:rsidRDefault="00AD3504" w:rsidP="000178BF">
      <w:pPr>
        <w:spacing w:line="276" w:lineRule="auto"/>
        <w:rPr>
          <w:rFonts w:ascii="Times New Roman" w:hAnsi="Times New Roman" w:cs="Times New Roman"/>
          <w:b/>
          <w:color w:val="1D1C1D"/>
          <w:sz w:val="24"/>
          <w:szCs w:val="24"/>
          <w:shd w:val="clear" w:color="auto" w:fill="FFFFFF"/>
        </w:rPr>
      </w:pPr>
    </w:p>
    <w:p w14:paraId="1AE54EDC" w14:textId="77777777" w:rsidR="00AD3504" w:rsidRDefault="00AD3504" w:rsidP="000178BF">
      <w:pPr>
        <w:spacing w:line="276" w:lineRule="auto"/>
        <w:rPr>
          <w:rFonts w:ascii="Times New Roman" w:hAnsi="Times New Roman" w:cs="Times New Roman"/>
          <w:b/>
          <w:color w:val="1D1C1D"/>
          <w:sz w:val="24"/>
          <w:szCs w:val="24"/>
          <w:shd w:val="clear" w:color="auto" w:fill="FFFFFF"/>
        </w:rPr>
      </w:pPr>
      <w:r>
        <w:rPr>
          <w:rFonts w:ascii="Times New Roman" w:hAnsi="Times New Roman" w:cs="Times New Roman"/>
          <w:b/>
          <w:color w:val="1D1C1D"/>
          <w:sz w:val="24"/>
          <w:szCs w:val="24"/>
          <w:shd w:val="clear" w:color="auto" w:fill="FFFFFF"/>
        </w:rPr>
        <w:br w:type="page"/>
      </w:r>
    </w:p>
    <w:p w14:paraId="108E2EBF" w14:textId="5F831521" w:rsidR="00635914" w:rsidRPr="00C16312" w:rsidRDefault="00635914" w:rsidP="000178BF">
      <w:pPr>
        <w:spacing w:line="276" w:lineRule="auto"/>
        <w:rPr>
          <w:rFonts w:ascii="Times New Roman" w:hAnsi="Times New Roman" w:cs="Times New Roman"/>
          <w:b/>
          <w:color w:val="1D1C1D"/>
          <w:sz w:val="24"/>
          <w:szCs w:val="24"/>
          <w:shd w:val="clear" w:color="auto" w:fill="FFFFFF"/>
        </w:rPr>
      </w:pPr>
      <w:r w:rsidRPr="00C16312">
        <w:rPr>
          <w:rFonts w:ascii="Times New Roman" w:hAnsi="Times New Roman" w:cs="Times New Roman"/>
          <w:b/>
          <w:color w:val="1D1C1D"/>
          <w:sz w:val="24"/>
          <w:szCs w:val="24"/>
          <w:shd w:val="clear" w:color="auto" w:fill="FFFFFF"/>
        </w:rPr>
        <w:lastRenderedPageBreak/>
        <w:t>Introduction</w:t>
      </w:r>
    </w:p>
    <w:p w14:paraId="35530DCE" w14:textId="6A02E02B" w:rsidR="002C7BC3" w:rsidRDefault="00635914" w:rsidP="000F0F4B">
      <w:pPr>
        <w:spacing w:line="276" w:lineRule="auto"/>
        <w:rPr>
          <w:rFonts w:ascii="Times New Roman" w:hAnsi="Times New Roman" w:cs="Times New Roman"/>
          <w:color w:val="1D1C1D"/>
          <w:sz w:val="24"/>
          <w:szCs w:val="24"/>
          <w:shd w:val="clear" w:color="auto" w:fill="FFFFFF"/>
        </w:rPr>
      </w:pPr>
      <w:r w:rsidRPr="00635914">
        <w:rPr>
          <w:rFonts w:ascii="Times New Roman" w:hAnsi="Times New Roman" w:cs="Times New Roman"/>
          <w:color w:val="1D1C1D"/>
          <w:sz w:val="24"/>
          <w:szCs w:val="24"/>
          <w:shd w:val="clear" w:color="auto" w:fill="FFFFFF"/>
        </w:rPr>
        <w:t xml:space="preserve">A large body of work suggest that simple binary choices (such as, apple vs. orange) are made by repeatedly sampling and integrating noisy measures of value in the brain’s decision-making circuits, in order to estimate which option is best and make a final </w:t>
      </w:r>
      <w:commentRangeStart w:id="11"/>
      <w:commentRangeStart w:id="12"/>
      <w:r w:rsidRPr="00635914">
        <w:rPr>
          <w:rFonts w:ascii="Times New Roman" w:hAnsi="Times New Roman" w:cs="Times New Roman"/>
          <w:color w:val="1D1C1D"/>
          <w:sz w:val="24"/>
          <w:szCs w:val="24"/>
          <w:shd w:val="clear" w:color="auto" w:fill="FFFFFF"/>
        </w:rPr>
        <w:t>decision</w:t>
      </w:r>
      <w:r w:rsidR="00B140E0" w:rsidRPr="00C16312">
        <w:rPr>
          <w:rFonts w:ascii="Times New Roman" w:hAnsi="Times New Roman" w:cs="Times New Roman"/>
          <w:color w:val="1D1C1D"/>
          <w:sz w:val="24"/>
          <w:szCs w:val="24"/>
          <w:shd w:val="clear" w:color="auto" w:fill="FFFFFF"/>
        </w:rPr>
        <w:t xml:space="preserve"> (</w:t>
      </w:r>
      <w:proofErr w:type="spellStart"/>
      <w:r w:rsidR="008F436E">
        <w:rPr>
          <w:rFonts w:ascii="Times New Roman" w:hAnsi="Times New Roman" w:cs="Times New Roman"/>
          <w:color w:val="1D1C1D"/>
          <w:sz w:val="24"/>
          <w:szCs w:val="24"/>
          <w:shd w:val="clear" w:color="auto" w:fill="FFFFFF"/>
        </w:rPr>
        <w:t>Krajbich</w:t>
      </w:r>
      <w:proofErr w:type="spellEnd"/>
      <w:r w:rsidR="008F436E">
        <w:rPr>
          <w:rFonts w:ascii="Times New Roman" w:hAnsi="Times New Roman" w:cs="Times New Roman"/>
          <w:color w:val="1D1C1D"/>
          <w:sz w:val="24"/>
          <w:szCs w:val="24"/>
          <w:shd w:val="clear" w:color="auto" w:fill="FFFFFF"/>
        </w:rPr>
        <w:t>, Armel, &amp; Rangel</w:t>
      </w:r>
      <w:r w:rsidR="00B140E0" w:rsidRPr="00C16312">
        <w:rPr>
          <w:rFonts w:ascii="Times New Roman" w:hAnsi="Times New Roman" w:cs="Times New Roman"/>
          <w:color w:val="1D1C1D"/>
          <w:sz w:val="24"/>
          <w:szCs w:val="24"/>
          <w:shd w:val="clear" w:color="auto" w:fill="FFFFFF"/>
        </w:rPr>
        <w:t xml:space="preserve">, </w:t>
      </w:r>
      <w:r w:rsidR="008F436E">
        <w:rPr>
          <w:rFonts w:ascii="Times New Roman" w:hAnsi="Times New Roman" w:cs="Times New Roman"/>
          <w:color w:val="1D1C1D"/>
          <w:sz w:val="24"/>
          <w:szCs w:val="24"/>
          <w:shd w:val="clear" w:color="auto" w:fill="FFFFFF"/>
        </w:rPr>
        <w:t>2010</w:t>
      </w:r>
      <w:r w:rsidR="00B140E0" w:rsidRPr="00C16312">
        <w:rPr>
          <w:rFonts w:ascii="Times New Roman" w:hAnsi="Times New Roman" w:cs="Times New Roman"/>
          <w:color w:val="1D1C1D"/>
          <w:sz w:val="24"/>
          <w:szCs w:val="24"/>
          <w:shd w:val="clear" w:color="auto" w:fill="FFFFFF"/>
        </w:rPr>
        <w:t>)</w:t>
      </w:r>
      <w:commentRangeEnd w:id="11"/>
      <w:r w:rsidR="00B00B4A">
        <w:rPr>
          <w:rStyle w:val="CommentReference"/>
        </w:rPr>
        <w:commentReference w:id="11"/>
      </w:r>
      <w:commentRangeEnd w:id="12"/>
      <w:r w:rsidR="009076DC">
        <w:rPr>
          <w:rStyle w:val="CommentReference"/>
        </w:rPr>
        <w:commentReference w:id="12"/>
      </w:r>
      <w:r w:rsidRPr="00635914">
        <w:rPr>
          <w:rFonts w:ascii="Times New Roman" w:hAnsi="Times New Roman" w:cs="Times New Roman"/>
          <w:color w:val="1D1C1D"/>
          <w:sz w:val="24"/>
          <w:szCs w:val="24"/>
          <w:shd w:val="clear" w:color="auto" w:fill="FFFFFF"/>
        </w:rPr>
        <w:t>.</w:t>
      </w:r>
      <w:r w:rsidR="00D25D5B" w:rsidRPr="00C16312">
        <w:rPr>
          <w:rFonts w:ascii="Times New Roman" w:hAnsi="Times New Roman" w:cs="Times New Roman"/>
          <w:color w:val="1D1C1D"/>
          <w:sz w:val="24"/>
          <w:szCs w:val="24"/>
          <w:shd w:val="clear" w:color="auto" w:fill="FFFFFF"/>
        </w:rPr>
        <w:t xml:space="preserve"> </w:t>
      </w:r>
      <w:r w:rsidR="000F0F4B">
        <w:rPr>
          <w:rFonts w:ascii="Times New Roman" w:hAnsi="Times New Roman" w:cs="Times New Roman"/>
          <w:color w:val="1D1C1D"/>
          <w:sz w:val="24"/>
          <w:szCs w:val="24"/>
          <w:shd w:val="clear" w:color="auto" w:fill="FFFFFF"/>
        </w:rPr>
        <w:t>The fact that the value samples are noisy implies that the choice process is noisy, and the larger the sampling noise the larger the amount of randomness in choice.</w:t>
      </w:r>
      <w:r w:rsidR="00B560D2" w:rsidRPr="00635914">
        <w:rPr>
          <w:rFonts w:ascii="Times New Roman" w:hAnsi="Times New Roman" w:cs="Times New Roman"/>
          <w:color w:val="1D1C1D"/>
          <w:sz w:val="24"/>
          <w:szCs w:val="24"/>
          <w:shd w:val="clear" w:color="auto" w:fill="FFFFFF"/>
        </w:rPr>
        <w:t xml:space="preserve"> </w:t>
      </w:r>
      <w:r w:rsidRPr="00635914">
        <w:rPr>
          <w:rFonts w:ascii="Times New Roman" w:hAnsi="Times New Roman" w:cs="Times New Roman"/>
          <w:color w:val="1D1C1D"/>
          <w:sz w:val="24"/>
          <w:szCs w:val="24"/>
          <w:shd w:val="clear" w:color="auto" w:fill="FFFFFF"/>
        </w:rPr>
        <w:t>The</w:t>
      </w:r>
      <w:r w:rsidR="000F0F4B">
        <w:rPr>
          <w:rFonts w:ascii="Times New Roman" w:hAnsi="Times New Roman" w:cs="Times New Roman"/>
          <w:color w:val="1D1C1D"/>
          <w:sz w:val="24"/>
          <w:szCs w:val="24"/>
          <w:shd w:val="clear" w:color="auto" w:fill="FFFFFF"/>
        </w:rPr>
        <w:t xml:space="preserve"> algorithmic nature of these choices has been shown to be well </w:t>
      </w:r>
      <w:r w:rsidRPr="00635914">
        <w:rPr>
          <w:rFonts w:ascii="Times New Roman" w:hAnsi="Times New Roman" w:cs="Times New Roman"/>
          <w:color w:val="1D1C1D"/>
          <w:sz w:val="24"/>
          <w:szCs w:val="24"/>
          <w:shd w:val="clear" w:color="auto" w:fill="FFFFFF"/>
        </w:rPr>
        <w:t>described by sequential integration models such as the Drift-Diffusion-Model</w:t>
      </w:r>
      <w:del w:id="13" w:author="Rangel, Antonio" w:date="2021-08-16T17:20:00Z">
        <w:r w:rsidRPr="00635914" w:rsidDel="009076DC">
          <w:rPr>
            <w:rFonts w:ascii="Times New Roman" w:hAnsi="Times New Roman" w:cs="Times New Roman"/>
            <w:color w:val="1D1C1D"/>
            <w:sz w:val="24"/>
            <w:szCs w:val="24"/>
            <w:shd w:val="clear" w:color="auto" w:fill="FFFFFF"/>
          </w:rPr>
          <w:delText>, or</w:delText>
        </w:r>
      </w:del>
      <w:r w:rsidRPr="00635914">
        <w:rPr>
          <w:rFonts w:ascii="Times New Roman" w:hAnsi="Times New Roman" w:cs="Times New Roman"/>
          <w:color w:val="1D1C1D"/>
          <w:sz w:val="24"/>
          <w:szCs w:val="24"/>
          <w:shd w:val="clear" w:color="auto" w:fill="FFFFFF"/>
        </w:rPr>
        <w:t xml:space="preserve"> (DDM).</w:t>
      </w:r>
      <w:r w:rsidR="00D25D5B" w:rsidRPr="00C16312">
        <w:rPr>
          <w:rFonts w:ascii="Times New Roman" w:hAnsi="Times New Roman" w:cs="Times New Roman"/>
          <w:color w:val="1D1C1D"/>
          <w:sz w:val="24"/>
          <w:szCs w:val="24"/>
          <w:shd w:val="clear" w:color="auto" w:fill="FFFFFF"/>
        </w:rPr>
        <w:t xml:space="preserve"> </w:t>
      </w:r>
      <w:del w:id="14" w:author="Rangel, Antonio" w:date="2021-08-16T17:20:00Z">
        <w:r w:rsidR="00F06FCE" w:rsidDel="009076DC">
          <w:rPr>
            <w:rFonts w:ascii="Times New Roman" w:hAnsi="Times New Roman" w:cs="Times New Roman"/>
            <w:color w:val="1D1C1D"/>
            <w:sz w:val="24"/>
            <w:szCs w:val="24"/>
            <w:shd w:val="clear" w:color="auto" w:fill="FFFFFF"/>
          </w:rPr>
          <w:delText xml:space="preserve">A </w:delText>
        </w:r>
        <w:r w:rsidR="002E1133" w:rsidDel="009076DC">
          <w:rPr>
            <w:rFonts w:ascii="Times New Roman" w:hAnsi="Times New Roman" w:cs="Times New Roman"/>
            <w:color w:val="1D1C1D"/>
            <w:sz w:val="24"/>
            <w:szCs w:val="24"/>
            <w:shd w:val="clear" w:color="auto" w:fill="FFFFFF"/>
          </w:rPr>
          <w:delText xml:space="preserve">variant of the DDM is </w:delText>
        </w:r>
        <w:r w:rsidR="00814FEF" w:rsidDel="009076DC">
          <w:rPr>
            <w:rFonts w:ascii="Times New Roman" w:hAnsi="Times New Roman" w:cs="Times New Roman"/>
            <w:color w:val="1D1C1D"/>
            <w:sz w:val="24"/>
            <w:szCs w:val="24"/>
            <w:shd w:val="clear" w:color="auto" w:fill="FFFFFF"/>
          </w:rPr>
          <w:delText xml:space="preserve">aDDM, or attentional Drift-Diffusion Model. </w:delText>
        </w:r>
        <w:r w:rsidR="004B218C" w:rsidDel="009076DC">
          <w:rPr>
            <w:rFonts w:ascii="Times New Roman" w:hAnsi="Times New Roman" w:cs="Times New Roman"/>
            <w:color w:val="1D1C1D"/>
            <w:sz w:val="24"/>
            <w:szCs w:val="24"/>
            <w:shd w:val="clear" w:color="auto" w:fill="FFFFFF"/>
          </w:rPr>
          <w:delText xml:space="preserve">The model posits </w:delText>
        </w:r>
        <w:r w:rsidR="006E18EB" w:rsidDel="009076DC">
          <w:rPr>
            <w:rFonts w:ascii="Times New Roman" w:hAnsi="Times New Roman" w:cs="Times New Roman"/>
            <w:color w:val="1D1C1D"/>
            <w:sz w:val="24"/>
            <w:szCs w:val="24"/>
            <w:shd w:val="clear" w:color="auto" w:fill="FFFFFF"/>
          </w:rPr>
          <w:delText xml:space="preserve">fixation as an impact of how </w:delText>
        </w:r>
        <w:r w:rsidR="004B0008" w:rsidDel="009076DC">
          <w:rPr>
            <w:rFonts w:ascii="Times New Roman" w:hAnsi="Times New Roman" w:cs="Times New Roman"/>
            <w:color w:val="1D1C1D"/>
            <w:sz w:val="24"/>
            <w:szCs w:val="24"/>
            <w:shd w:val="clear" w:color="auto" w:fill="FFFFFF"/>
          </w:rPr>
          <w:delText>atten</w:delText>
        </w:r>
        <w:r w:rsidR="00FE72B8" w:rsidDel="009076DC">
          <w:rPr>
            <w:rFonts w:ascii="Times New Roman" w:hAnsi="Times New Roman" w:cs="Times New Roman"/>
            <w:color w:val="1D1C1D"/>
            <w:sz w:val="24"/>
            <w:szCs w:val="24"/>
            <w:shd w:val="clear" w:color="auto" w:fill="FFFFFF"/>
          </w:rPr>
          <w:delText xml:space="preserve">tion </w:delText>
        </w:r>
        <w:r w:rsidR="00396027" w:rsidDel="009076DC">
          <w:rPr>
            <w:rFonts w:ascii="Times New Roman" w:hAnsi="Times New Roman" w:cs="Times New Roman"/>
            <w:color w:val="1D1C1D"/>
            <w:sz w:val="24"/>
            <w:szCs w:val="24"/>
            <w:shd w:val="clear" w:color="auto" w:fill="FFFFFF"/>
          </w:rPr>
          <w:delText>is important for the process of fusing noisy measures</w:delText>
        </w:r>
        <w:r w:rsidR="00067547" w:rsidDel="009076DC">
          <w:rPr>
            <w:rFonts w:ascii="Times New Roman" w:hAnsi="Times New Roman" w:cs="Times New Roman"/>
            <w:color w:val="1D1C1D"/>
            <w:sz w:val="24"/>
            <w:szCs w:val="24"/>
            <w:shd w:val="clear" w:color="auto" w:fill="FFFFFF"/>
          </w:rPr>
          <w:delText xml:space="preserve">, particularly how </w:delText>
        </w:r>
        <w:r w:rsidR="00D8362E" w:rsidDel="009076DC">
          <w:rPr>
            <w:rFonts w:ascii="Times New Roman" w:hAnsi="Times New Roman" w:cs="Times New Roman"/>
            <w:color w:val="1D1C1D"/>
            <w:sz w:val="24"/>
            <w:szCs w:val="24"/>
            <w:shd w:val="clear" w:color="auto" w:fill="FFFFFF"/>
          </w:rPr>
          <w:delText>attention to one option increases the likelihood of that option being chosen</w:delText>
        </w:r>
        <w:r w:rsidR="00257ABB" w:rsidDel="009076DC">
          <w:rPr>
            <w:rFonts w:ascii="Times New Roman" w:hAnsi="Times New Roman" w:cs="Times New Roman"/>
            <w:color w:val="1D1C1D"/>
            <w:sz w:val="24"/>
            <w:szCs w:val="24"/>
            <w:shd w:val="clear" w:color="auto" w:fill="FFFFFF"/>
          </w:rPr>
          <w:delText xml:space="preserve"> (Krajbich et al., 2010</w:delText>
        </w:r>
        <w:r w:rsidR="006A47C8" w:rsidDel="009076DC">
          <w:rPr>
            <w:rFonts w:ascii="Times New Roman" w:hAnsi="Times New Roman" w:cs="Times New Roman"/>
            <w:color w:val="1D1C1D"/>
            <w:sz w:val="24"/>
            <w:szCs w:val="24"/>
            <w:shd w:val="clear" w:color="auto" w:fill="FFFFFF"/>
          </w:rPr>
          <w:delText>; Smith &amp; Krajbich, 2018</w:delText>
        </w:r>
        <w:r w:rsidR="00257ABB" w:rsidDel="009076DC">
          <w:rPr>
            <w:rFonts w:ascii="Times New Roman" w:hAnsi="Times New Roman" w:cs="Times New Roman"/>
            <w:color w:val="1D1C1D"/>
            <w:sz w:val="24"/>
            <w:szCs w:val="24"/>
            <w:shd w:val="clear" w:color="auto" w:fill="FFFFFF"/>
          </w:rPr>
          <w:delText>)</w:delText>
        </w:r>
        <w:r w:rsidR="00396027" w:rsidDel="009076DC">
          <w:rPr>
            <w:rFonts w:ascii="Times New Roman" w:hAnsi="Times New Roman" w:cs="Times New Roman"/>
            <w:color w:val="1D1C1D"/>
            <w:sz w:val="24"/>
            <w:szCs w:val="24"/>
            <w:shd w:val="clear" w:color="auto" w:fill="FFFFFF"/>
          </w:rPr>
          <w:delText xml:space="preserve">. </w:delText>
        </w:r>
      </w:del>
    </w:p>
    <w:p w14:paraId="46B7EF44" w14:textId="36B4C024" w:rsidR="000F0F4B" w:rsidRDefault="000F0F4B" w:rsidP="000F0F4B">
      <w:pPr>
        <w:spacing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br/>
        <w:t xml:space="preserve">An open question in the neuroeconomics literature is to </w:t>
      </w:r>
      <w:r w:rsidR="00D5012E">
        <w:rPr>
          <w:rFonts w:ascii="Times New Roman" w:hAnsi="Times New Roman" w:cs="Times New Roman"/>
          <w:color w:val="1D1C1D"/>
          <w:sz w:val="24"/>
          <w:szCs w:val="24"/>
          <w:shd w:val="clear" w:color="auto" w:fill="FFFFFF"/>
        </w:rPr>
        <w:t xml:space="preserve">understand how the choice algorithm changes with experience. </w:t>
      </w:r>
      <w:r w:rsidR="00635914" w:rsidRPr="00635914">
        <w:rPr>
          <w:rFonts w:ascii="Times New Roman" w:hAnsi="Times New Roman" w:cs="Times New Roman"/>
          <w:color w:val="1D1C1D"/>
          <w:sz w:val="24"/>
          <w:szCs w:val="24"/>
          <w:shd w:val="clear" w:color="auto" w:fill="FFFFFF"/>
        </w:rPr>
        <w:t xml:space="preserve">One natural hypothesis is that as subjects gain experience in evaluating options, the noise </w:t>
      </w:r>
      <w:ins w:id="15" w:author="Rangel, Antonio" w:date="2021-08-16T17:21:00Z">
        <w:r w:rsidR="009076DC">
          <w:rPr>
            <w:rFonts w:ascii="Times New Roman" w:hAnsi="Times New Roman" w:cs="Times New Roman"/>
            <w:color w:val="1D1C1D"/>
            <w:sz w:val="24"/>
            <w:szCs w:val="24"/>
            <w:shd w:val="clear" w:color="auto" w:fill="FFFFFF"/>
          </w:rPr>
          <w:t>in</w:t>
        </w:r>
      </w:ins>
      <w:del w:id="16" w:author="Rangel, Antonio" w:date="2021-08-16T17:21:00Z">
        <w:r w:rsidR="00635914" w:rsidRPr="00635914" w:rsidDel="009076DC">
          <w:rPr>
            <w:rFonts w:ascii="Times New Roman" w:hAnsi="Times New Roman" w:cs="Times New Roman"/>
            <w:color w:val="1D1C1D"/>
            <w:sz w:val="24"/>
            <w:szCs w:val="24"/>
            <w:shd w:val="clear" w:color="auto" w:fill="FFFFFF"/>
          </w:rPr>
          <w:delText>of</w:delText>
        </w:r>
      </w:del>
      <w:r w:rsidR="00635914" w:rsidRPr="00635914">
        <w:rPr>
          <w:rFonts w:ascii="Times New Roman" w:hAnsi="Times New Roman" w:cs="Times New Roman"/>
          <w:color w:val="1D1C1D"/>
          <w:sz w:val="24"/>
          <w:szCs w:val="24"/>
          <w:shd w:val="clear" w:color="auto" w:fill="FFFFFF"/>
        </w:rPr>
        <w:t xml:space="preserve"> the </w:t>
      </w:r>
      <w:ins w:id="17" w:author="Rangel, Antonio" w:date="2021-08-16T17:21:00Z">
        <w:r w:rsidR="009076DC">
          <w:rPr>
            <w:rFonts w:ascii="Times New Roman" w:hAnsi="Times New Roman" w:cs="Times New Roman"/>
            <w:color w:val="1D1C1D"/>
            <w:sz w:val="24"/>
            <w:szCs w:val="24"/>
            <w:shd w:val="clear" w:color="auto" w:fill="FFFFFF"/>
          </w:rPr>
          <w:t xml:space="preserve">decision </w:t>
        </w:r>
      </w:ins>
      <w:del w:id="18" w:author="Rangel, Antonio" w:date="2021-08-16T17:21:00Z">
        <w:r w:rsidR="00635914" w:rsidRPr="00635914" w:rsidDel="009076DC">
          <w:rPr>
            <w:rFonts w:ascii="Times New Roman" w:hAnsi="Times New Roman" w:cs="Times New Roman"/>
            <w:color w:val="1D1C1D"/>
            <w:sz w:val="24"/>
            <w:szCs w:val="24"/>
            <w:shd w:val="clear" w:color="auto" w:fill="FFFFFF"/>
          </w:rPr>
          <w:delText xml:space="preserve">sampling </w:delText>
        </w:r>
      </w:del>
      <w:r w:rsidR="00635914" w:rsidRPr="00635914">
        <w:rPr>
          <w:rFonts w:ascii="Times New Roman" w:hAnsi="Times New Roman" w:cs="Times New Roman"/>
          <w:color w:val="1D1C1D"/>
          <w:sz w:val="24"/>
          <w:szCs w:val="24"/>
          <w:shd w:val="clear" w:color="auto" w:fill="FFFFFF"/>
        </w:rPr>
        <w:t xml:space="preserve">process should decrease, with a concomitant gain improvement in the </w:t>
      </w:r>
      <w:del w:id="19" w:author="Rangel, Antonio" w:date="2021-08-16T17:21:00Z">
        <w:r w:rsidR="00635914" w:rsidRPr="00635914" w:rsidDel="009076DC">
          <w:rPr>
            <w:rFonts w:ascii="Times New Roman" w:hAnsi="Times New Roman" w:cs="Times New Roman"/>
            <w:color w:val="1D1C1D"/>
            <w:sz w:val="24"/>
            <w:szCs w:val="24"/>
            <w:shd w:val="clear" w:color="auto" w:fill="FFFFFF"/>
          </w:rPr>
          <w:delText>choice process</w:delText>
        </w:r>
      </w:del>
      <w:ins w:id="20" w:author="Rangel, Antonio" w:date="2021-08-16T17:21:00Z">
        <w:r w:rsidR="009076DC">
          <w:rPr>
            <w:rFonts w:ascii="Times New Roman" w:hAnsi="Times New Roman" w:cs="Times New Roman"/>
            <w:color w:val="1D1C1D"/>
            <w:sz w:val="24"/>
            <w:szCs w:val="24"/>
            <w:shd w:val="clear" w:color="auto" w:fill="FFFFFF"/>
          </w:rPr>
          <w:t>decision quality</w:t>
        </w:r>
      </w:ins>
      <w:r w:rsidR="00635914" w:rsidRPr="00635914">
        <w:rPr>
          <w:rFonts w:ascii="Times New Roman" w:hAnsi="Times New Roman" w:cs="Times New Roman"/>
          <w:color w:val="1D1C1D"/>
          <w:sz w:val="24"/>
          <w:szCs w:val="24"/>
          <w:shd w:val="clear" w:color="auto" w:fill="FFFFFF"/>
        </w:rPr>
        <w:t>.</w:t>
      </w:r>
    </w:p>
    <w:p w14:paraId="5A9F6E4D" w14:textId="584B1C5E" w:rsidR="000F0F4B" w:rsidRDefault="000F0F4B" w:rsidP="000F0F4B">
      <w:pPr>
        <w:spacing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br/>
        <w:t xml:space="preserve">A natural hypothesis about how experience affects simple choices comes from the DDM. A critical parameter of the model is the size of the noise in the value sampling process. In this project we use experimental data on simple food choices to test the hypothesis that the amount of sampling noise decreases as subjects become more familiar with the choice stimuli. </w:t>
      </w:r>
    </w:p>
    <w:p w14:paraId="635681D9" w14:textId="77777777" w:rsidR="000F0F4B" w:rsidRDefault="000F0F4B" w:rsidP="00B00B4A">
      <w:pPr>
        <w:spacing w:line="276" w:lineRule="auto"/>
        <w:rPr>
          <w:rFonts w:ascii="Times New Roman" w:hAnsi="Times New Roman" w:cs="Times New Roman"/>
          <w:b/>
          <w:bCs/>
          <w:color w:val="1D1C1D"/>
          <w:sz w:val="24"/>
          <w:szCs w:val="24"/>
          <w:shd w:val="clear" w:color="auto" w:fill="FFFFFF"/>
        </w:rPr>
      </w:pPr>
    </w:p>
    <w:p w14:paraId="1C03FBD6" w14:textId="102B4B8A" w:rsidR="00AD3504" w:rsidRPr="00D5012E" w:rsidRDefault="00AD3504" w:rsidP="00DF6570">
      <w:pPr>
        <w:spacing w:line="276" w:lineRule="auto"/>
        <w:rPr>
          <w:rFonts w:ascii="Times New Roman" w:hAnsi="Times New Roman" w:cs="Times New Roman"/>
          <w:b/>
          <w:bCs/>
          <w:color w:val="1D1C1D"/>
          <w:sz w:val="24"/>
          <w:szCs w:val="24"/>
          <w:shd w:val="clear" w:color="auto" w:fill="FFFFFF"/>
        </w:rPr>
      </w:pPr>
      <w:commentRangeStart w:id="21"/>
      <w:r>
        <w:rPr>
          <w:rFonts w:ascii="Times New Roman" w:hAnsi="Times New Roman" w:cs="Times New Roman"/>
          <w:b/>
          <w:bCs/>
          <w:color w:val="1D1C1D"/>
          <w:sz w:val="24"/>
          <w:szCs w:val="24"/>
          <w:shd w:val="clear" w:color="auto" w:fill="FFFFFF"/>
        </w:rPr>
        <w:t>Theory</w:t>
      </w:r>
      <w:commentRangeEnd w:id="21"/>
      <w:r w:rsidR="007F2664">
        <w:rPr>
          <w:rStyle w:val="CommentReference"/>
        </w:rPr>
        <w:commentReference w:id="21"/>
      </w:r>
    </w:p>
    <w:p w14:paraId="5EF021A9" w14:textId="2883EEC2" w:rsidR="00D5012E" w:rsidRDefault="00D5012E" w:rsidP="00B00B4A">
      <w:pPr>
        <w:spacing w:line="276" w:lineRule="auto"/>
        <w:rPr>
          <w:ins w:id="22" w:author="Rangel, Antonio" w:date="2021-08-16T17:24:00Z"/>
          <w:rFonts w:ascii="Times New Roman" w:hAnsi="Times New Roman" w:cs="Times New Roman"/>
          <w:color w:val="1D1C1D"/>
          <w:sz w:val="24"/>
          <w:szCs w:val="24"/>
          <w:shd w:val="clear" w:color="auto" w:fill="FFFFFF"/>
        </w:rPr>
      </w:pPr>
      <w:r w:rsidRPr="00635914">
        <w:rPr>
          <w:rFonts w:ascii="Times New Roman" w:hAnsi="Times New Roman" w:cs="Times New Roman"/>
          <w:color w:val="1D1C1D"/>
          <w:sz w:val="24"/>
          <w:szCs w:val="24"/>
          <w:shd w:val="clear" w:color="auto" w:fill="FFFFFF"/>
        </w:rPr>
        <w:t>The goal of this project is to test this hypothesis using data from simple choice experiments in which subjects make repeated binary choices over stimuli</w:t>
      </w:r>
      <w:r w:rsidR="004F4056">
        <w:rPr>
          <w:rFonts w:ascii="Times New Roman" w:hAnsi="Times New Roman" w:cs="Times New Roman"/>
          <w:color w:val="1D1C1D"/>
          <w:sz w:val="24"/>
          <w:szCs w:val="24"/>
          <w:shd w:val="clear" w:color="auto" w:fill="FFFFFF"/>
        </w:rPr>
        <w:t>, using the experimental task from</w:t>
      </w:r>
      <w:ins w:id="23" w:author="Rangel, Antonio" w:date="2021-08-16T17:22:00Z">
        <w:r w:rsidR="009076DC">
          <w:rPr>
            <w:rFonts w:ascii="Times New Roman" w:hAnsi="Times New Roman" w:cs="Times New Roman"/>
            <w:color w:val="1D1C1D"/>
            <w:sz w:val="24"/>
            <w:szCs w:val="24"/>
            <w:shd w:val="clear" w:color="auto" w:fill="FFFFFF"/>
          </w:rPr>
          <w:t xml:space="preserve"> </w:t>
        </w:r>
      </w:ins>
      <w:del w:id="24" w:author="Rangel, Antonio" w:date="2021-08-16T17:22:00Z">
        <w:r w:rsidR="004F4056" w:rsidDel="009076DC">
          <w:rPr>
            <w:rFonts w:ascii="Times New Roman" w:hAnsi="Times New Roman" w:cs="Times New Roman"/>
            <w:color w:val="1D1C1D"/>
            <w:sz w:val="24"/>
            <w:szCs w:val="24"/>
            <w:shd w:val="clear" w:color="auto" w:fill="FFFFFF"/>
          </w:rPr>
          <w:delText xml:space="preserve"> Smith and Krajbich (2018)</w:delText>
        </w:r>
        <w:r w:rsidR="00730DCB" w:rsidDel="009076DC">
          <w:rPr>
            <w:rFonts w:ascii="Times New Roman" w:hAnsi="Times New Roman" w:cs="Times New Roman"/>
            <w:color w:val="1D1C1D"/>
            <w:sz w:val="24"/>
            <w:szCs w:val="24"/>
            <w:shd w:val="clear" w:color="auto" w:fill="FFFFFF"/>
          </w:rPr>
          <w:delText xml:space="preserve">, which is </w:delText>
        </w:r>
      </w:del>
      <w:ins w:id="25" w:author="Rangel, Antonio" w:date="2021-08-16T17:22:00Z">
        <w:r w:rsidR="009076DC">
          <w:rPr>
            <w:rFonts w:ascii="Times New Roman" w:hAnsi="Times New Roman" w:cs="Times New Roman"/>
            <w:color w:val="1D1C1D"/>
            <w:sz w:val="24"/>
            <w:szCs w:val="24"/>
            <w:shd w:val="clear" w:color="auto" w:fill="FFFFFF"/>
          </w:rPr>
          <w:t>depicted in</w:t>
        </w:r>
      </w:ins>
      <w:del w:id="26" w:author="Rangel, Antonio" w:date="2021-08-16T17:22:00Z">
        <w:r w:rsidR="00730DCB" w:rsidDel="009076DC">
          <w:rPr>
            <w:rFonts w:ascii="Times New Roman" w:hAnsi="Times New Roman" w:cs="Times New Roman"/>
            <w:color w:val="1D1C1D"/>
            <w:sz w:val="24"/>
            <w:szCs w:val="24"/>
            <w:shd w:val="clear" w:color="auto" w:fill="FFFFFF"/>
          </w:rPr>
          <w:delText>represented by</w:delText>
        </w:r>
      </w:del>
      <w:r w:rsidR="00730DCB">
        <w:rPr>
          <w:rFonts w:ascii="Times New Roman" w:hAnsi="Times New Roman" w:cs="Times New Roman"/>
          <w:color w:val="1D1C1D"/>
          <w:sz w:val="24"/>
          <w:szCs w:val="24"/>
          <w:shd w:val="clear" w:color="auto" w:fill="FFFFFF"/>
        </w:rPr>
        <w:t xml:space="preserve"> Figure 1</w:t>
      </w:r>
      <w:r w:rsidR="008D0CC7">
        <w:rPr>
          <w:rFonts w:ascii="Times New Roman" w:hAnsi="Times New Roman" w:cs="Times New Roman"/>
          <w:color w:val="1D1C1D"/>
          <w:sz w:val="24"/>
          <w:szCs w:val="24"/>
          <w:shd w:val="clear" w:color="auto" w:fill="FFFFFF"/>
        </w:rPr>
        <w:t xml:space="preserve"> (Smith &amp; </w:t>
      </w:r>
      <w:proofErr w:type="spellStart"/>
      <w:r w:rsidR="008D0CC7">
        <w:rPr>
          <w:rFonts w:ascii="Times New Roman" w:hAnsi="Times New Roman" w:cs="Times New Roman"/>
          <w:color w:val="1D1C1D"/>
          <w:sz w:val="24"/>
          <w:szCs w:val="24"/>
          <w:shd w:val="clear" w:color="auto" w:fill="FFFFFF"/>
        </w:rPr>
        <w:t>Krajbich</w:t>
      </w:r>
      <w:proofErr w:type="spellEnd"/>
      <w:r w:rsidR="008D0CC7">
        <w:rPr>
          <w:rFonts w:ascii="Times New Roman" w:hAnsi="Times New Roman" w:cs="Times New Roman"/>
          <w:color w:val="1D1C1D"/>
          <w:sz w:val="24"/>
          <w:szCs w:val="24"/>
          <w:shd w:val="clear" w:color="auto" w:fill="FFFFFF"/>
        </w:rPr>
        <w:t>, 2018)</w:t>
      </w:r>
      <w:r w:rsidR="00361085">
        <w:rPr>
          <w:rFonts w:ascii="Times New Roman" w:hAnsi="Times New Roman" w:cs="Times New Roman"/>
          <w:color w:val="1D1C1D"/>
          <w:sz w:val="24"/>
          <w:szCs w:val="24"/>
          <w:shd w:val="clear" w:color="auto" w:fill="FFFFFF"/>
        </w:rPr>
        <w:t>.</w:t>
      </w:r>
      <w:r w:rsidR="00886341">
        <w:rPr>
          <w:rFonts w:ascii="Times New Roman" w:hAnsi="Times New Roman" w:cs="Times New Roman"/>
          <w:color w:val="1D1C1D"/>
          <w:sz w:val="24"/>
          <w:szCs w:val="24"/>
          <w:shd w:val="clear" w:color="auto" w:fill="FFFFFF"/>
        </w:rPr>
        <w:t xml:space="preserve"> </w:t>
      </w:r>
      <w:r w:rsidR="00A7175E">
        <w:rPr>
          <w:rFonts w:ascii="Times New Roman" w:hAnsi="Times New Roman" w:cs="Times New Roman"/>
          <w:color w:val="1D1C1D"/>
          <w:sz w:val="24"/>
          <w:szCs w:val="24"/>
          <w:shd w:val="clear" w:color="auto" w:fill="FFFFFF"/>
        </w:rPr>
        <w:t>S</w:t>
      </w:r>
      <w:r w:rsidR="00A7175E" w:rsidRPr="00C16312">
        <w:rPr>
          <w:rFonts w:ascii="Times New Roman" w:hAnsi="Times New Roman" w:cs="Times New Roman"/>
          <w:color w:val="1D1C1D"/>
          <w:sz w:val="24"/>
          <w:szCs w:val="24"/>
          <w:shd w:val="clear" w:color="auto" w:fill="FFFFFF"/>
        </w:rPr>
        <w:t xml:space="preserve">ubjects </w:t>
      </w:r>
      <w:ins w:id="27" w:author="Rangel, Antonio" w:date="2021-08-16T17:22:00Z">
        <w:r w:rsidR="009076DC">
          <w:rPr>
            <w:rFonts w:ascii="Times New Roman" w:hAnsi="Times New Roman" w:cs="Times New Roman"/>
            <w:color w:val="1D1C1D"/>
            <w:sz w:val="24"/>
            <w:szCs w:val="24"/>
            <w:shd w:val="clear" w:color="auto" w:fill="FFFFFF"/>
          </w:rPr>
          <w:t xml:space="preserve">provide ratings of </w:t>
        </w:r>
      </w:ins>
      <w:del w:id="28" w:author="Rangel, Antonio" w:date="2021-08-16T17:22:00Z">
        <w:r w:rsidR="00A7175E" w:rsidRPr="00C16312" w:rsidDel="009076DC">
          <w:rPr>
            <w:rFonts w:ascii="Times New Roman" w:hAnsi="Times New Roman" w:cs="Times New Roman"/>
            <w:color w:val="1D1C1D"/>
            <w:sz w:val="24"/>
            <w:szCs w:val="24"/>
            <w:shd w:val="clear" w:color="auto" w:fill="FFFFFF"/>
          </w:rPr>
          <w:delText>rating</w:delText>
        </w:r>
      </w:del>
      <w:r w:rsidR="00A7175E" w:rsidRPr="00C16312">
        <w:rPr>
          <w:rFonts w:ascii="Times New Roman" w:hAnsi="Times New Roman" w:cs="Times New Roman"/>
          <w:color w:val="1D1C1D"/>
          <w:sz w:val="24"/>
          <w:szCs w:val="24"/>
          <w:shd w:val="clear" w:color="auto" w:fill="FFFFFF"/>
        </w:rPr>
        <w:t xml:space="preserve"> their desire to eat various snack items</w:t>
      </w:r>
      <w:r w:rsidR="00F1621D">
        <w:rPr>
          <w:rFonts w:ascii="Times New Roman" w:hAnsi="Times New Roman" w:cs="Times New Roman"/>
          <w:color w:val="1D1C1D"/>
          <w:sz w:val="24"/>
          <w:szCs w:val="24"/>
          <w:shd w:val="clear" w:color="auto" w:fill="FFFFFF"/>
        </w:rPr>
        <w:t xml:space="preserve"> </w:t>
      </w:r>
      <w:del w:id="29" w:author="Rangel, Antonio" w:date="2021-08-16T17:22:00Z">
        <w:r w:rsidR="00F1621D" w:rsidDel="009076DC">
          <w:rPr>
            <w:rFonts w:ascii="Times New Roman" w:hAnsi="Times New Roman" w:cs="Times New Roman"/>
            <w:color w:val="1D1C1D"/>
            <w:sz w:val="24"/>
            <w:szCs w:val="24"/>
            <w:shd w:val="clear" w:color="auto" w:fill="FFFFFF"/>
          </w:rPr>
          <w:delText>on a</w:delText>
        </w:r>
      </w:del>
      <w:ins w:id="30" w:author="Rangel, Antonio" w:date="2021-08-16T17:22:00Z">
        <w:r w:rsidR="009076DC">
          <w:rPr>
            <w:rFonts w:ascii="Times New Roman" w:hAnsi="Times New Roman" w:cs="Times New Roman"/>
            <w:color w:val="1D1C1D"/>
            <w:sz w:val="24"/>
            <w:szCs w:val="24"/>
            <w:shd w:val="clear" w:color="auto" w:fill="FFFFFF"/>
          </w:rPr>
          <w:t>using a</w:t>
        </w:r>
      </w:ins>
      <w:r w:rsidR="00F1621D">
        <w:rPr>
          <w:rFonts w:ascii="Times New Roman" w:hAnsi="Times New Roman" w:cs="Times New Roman"/>
          <w:color w:val="1D1C1D"/>
          <w:sz w:val="24"/>
          <w:szCs w:val="24"/>
          <w:shd w:val="clear" w:color="auto" w:fill="FFFFFF"/>
        </w:rPr>
        <w:t xml:space="preserve"> Likert scale</w:t>
      </w:r>
      <w:r w:rsidR="00A7175E" w:rsidRPr="00C16312">
        <w:rPr>
          <w:rFonts w:ascii="Times New Roman" w:hAnsi="Times New Roman" w:cs="Times New Roman"/>
          <w:color w:val="1D1C1D"/>
          <w:sz w:val="24"/>
          <w:szCs w:val="24"/>
          <w:shd w:val="clear" w:color="auto" w:fill="FFFFFF"/>
        </w:rPr>
        <w:t>.</w:t>
      </w:r>
      <w:r w:rsidR="00F1621D">
        <w:rPr>
          <w:rFonts w:ascii="Times New Roman" w:hAnsi="Times New Roman" w:cs="Times New Roman"/>
          <w:color w:val="1D1C1D"/>
          <w:sz w:val="24"/>
          <w:szCs w:val="24"/>
          <w:shd w:val="clear" w:color="auto" w:fill="FFFFFF"/>
        </w:rPr>
        <w:t xml:space="preserve"> S</w:t>
      </w:r>
      <w:r w:rsidR="00F1621D" w:rsidRPr="00C16312">
        <w:rPr>
          <w:rFonts w:ascii="Times New Roman" w:hAnsi="Times New Roman" w:cs="Times New Roman"/>
          <w:color w:val="1D1C1D"/>
          <w:sz w:val="24"/>
          <w:szCs w:val="24"/>
          <w:shd w:val="clear" w:color="auto" w:fill="FFFFFF"/>
        </w:rPr>
        <w:t xml:space="preserve">ubjects </w:t>
      </w:r>
      <w:r w:rsidR="00F1621D">
        <w:rPr>
          <w:rFonts w:ascii="Times New Roman" w:hAnsi="Times New Roman" w:cs="Times New Roman"/>
          <w:color w:val="1D1C1D"/>
          <w:sz w:val="24"/>
          <w:szCs w:val="24"/>
          <w:shd w:val="clear" w:color="auto" w:fill="FFFFFF"/>
        </w:rPr>
        <w:t>were</w:t>
      </w:r>
      <w:r w:rsidR="00F1621D" w:rsidRPr="006C1DEE">
        <w:rPr>
          <w:rFonts w:ascii="Times New Roman" w:hAnsi="Times New Roman" w:cs="Times New Roman"/>
          <w:color w:val="1D1C1D"/>
          <w:sz w:val="24"/>
          <w:szCs w:val="24"/>
          <w:shd w:val="clear" w:color="auto" w:fill="FFFFFF"/>
        </w:rPr>
        <w:t xml:space="preserve"> presented with </w:t>
      </w:r>
      <w:r w:rsidR="00F1621D" w:rsidRPr="00C16312">
        <w:rPr>
          <w:rFonts w:ascii="Times New Roman" w:hAnsi="Times New Roman" w:cs="Times New Roman"/>
          <w:color w:val="1D1C1D"/>
          <w:sz w:val="24"/>
          <w:szCs w:val="24"/>
          <w:shd w:val="clear" w:color="auto" w:fill="FFFFFF"/>
        </w:rPr>
        <w:t>two</w:t>
      </w:r>
      <w:r w:rsidR="004833A1">
        <w:rPr>
          <w:rFonts w:ascii="Times New Roman" w:hAnsi="Times New Roman" w:cs="Times New Roman"/>
          <w:color w:val="1D1C1D"/>
          <w:sz w:val="24"/>
          <w:szCs w:val="24"/>
          <w:shd w:val="clear" w:color="auto" w:fill="FFFFFF"/>
        </w:rPr>
        <w:t xml:space="preserve"> to four</w:t>
      </w:r>
      <w:r w:rsidR="00F1621D" w:rsidRPr="006C1DEE">
        <w:rPr>
          <w:rFonts w:ascii="Times New Roman" w:hAnsi="Times New Roman" w:cs="Times New Roman"/>
          <w:color w:val="1D1C1D"/>
          <w:sz w:val="24"/>
          <w:szCs w:val="24"/>
          <w:shd w:val="clear" w:color="auto" w:fill="FFFFFF"/>
        </w:rPr>
        <w:t xml:space="preserve"> previously rated food items and were asked to choose which they</w:t>
      </w:r>
      <w:r w:rsidR="00F1621D" w:rsidRPr="00C16312">
        <w:rPr>
          <w:rFonts w:ascii="Times New Roman" w:hAnsi="Times New Roman" w:cs="Times New Roman"/>
          <w:color w:val="1D1C1D"/>
          <w:sz w:val="24"/>
          <w:szCs w:val="24"/>
          <w:shd w:val="clear" w:color="auto" w:fill="FFFFFF"/>
        </w:rPr>
        <w:t xml:space="preserve"> would</w:t>
      </w:r>
      <w:r w:rsidR="00F1621D" w:rsidRPr="006C1DEE">
        <w:rPr>
          <w:rFonts w:ascii="Times New Roman" w:hAnsi="Times New Roman" w:cs="Times New Roman"/>
          <w:color w:val="1D1C1D"/>
          <w:sz w:val="24"/>
          <w:szCs w:val="24"/>
          <w:shd w:val="clear" w:color="auto" w:fill="FFFFFF"/>
        </w:rPr>
        <w:t xml:space="preserve"> like to eat most at end of the experiment</w:t>
      </w:r>
      <w:r w:rsidR="00F1621D" w:rsidRPr="00C16312">
        <w:rPr>
          <w:rFonts w:ascii="Times New Roman" w:hAnsi="Times New Roman" w:cs="Times New Roman"/>
          <w:color w:val="1D1C1D"/>
          <w:sz w:val="24"/>
          <w:szCs w:val="24"/>
          <w:shd w:val="clear" w:color="auto" w:fill="FFFFFF"/>
        </w:rPr>
        <w:t>.</w:t>
      </w:r>
      <w:r w:rsidR="00A7175E" w:rsidRPr="00635914">
        <w:rPr>
          <w:rFonts w:ascii="Times New Roman" w:hAnsi="Times New Roman" w:cs="Times New Roman"/>
          <w:color w:val="1D1C1D"/>
          <w:sz w:val="24"/>
          <w:szCs w:val="24"/>
          <w:shd w:val="clear" w:color="auto" w:fill="FFFFFF"/>
        </w:rPr>
        <w:t xml:space="preserve"> </w:t>
      </w:r>
      <w:ins w:id="31" w:author="Rangel, Antonio" w:date="2021-08-16T17:22:00Z">
        <w:r w:rsidR="009076DC">
          <w:rPr>
            <w:rFonts w:ascii="Times New Roman" w:hAnsi="Times New Roman" w:cs="Times New Roman"/>
            <w:color w:val="1D1C1D"/>
            <w:sz w:val="24"/>
            <w:szCs w:val="24"/>
            <w:shd w:val="clear" w:color="auto" w:fill="FFFFFF"/>
          </w:rPr>
          <w:t>Here, d</w:t>
        </w:r>
      </w:ins>
      <w:del w:id="32" w:author="Rangel, Antonio" w:date="2021-08-16T17:22:00Z">
        <w:r w:rsidR="004833A1" w:rsidDel="009076DC">
          <w:rPr>
            <w:rFonts w:ascii="Times New Roman" w:hAnsi="Times New Roman" w:cs="Times New Roman"/>
            <w:color w:val="1D1C1D"/>
            <w:sz w:val="24"/>
            <w:szCs w:val="24"/>
            <w:shd w:val="clear" w:color="auto" w:fill="FFFFFF"/>
          </w:rPr>
          <w:delText>D</w:delText>
        </w:r>
      </w:del>
      <w:r w:rsidR="004833A1">
        <w:rPr>
          <w:rFonts w:ascii="Times New Roman" w:hAnsi="Times New Roman" w:cs="Times New Roman"/>
          <w:color w:val="1D1C1D"/>
          <w:sz w:val="24"/>
          <w:szCs w:val="24"/>
          <w:shd w:val="clear" w:color="auto" w:fill="FFFFFF"/>
        </w:rPr>
        <w:t>a</w:t>
      </w:r>
      <w:r w:rsidR="00DF2673">
        <w:rPr>
          <w:rFonts w:ascii="Times New Roman" w:hAnsi="Times New Roman" w:cs="Times New Roman"/>
          <w:color w:val="1D1C1D"/>
          <w:sz w:val="24"/>
          <w:szCs w:val="24"/>
          <w:shd w:val="clear" w:color="auto" w:fill="FFFFFF"/>
        </w:rPr>
        <w:t xml:space="preserve">ta analysis was restricted to the two-food task. </w:t>
      </w:r>
      <w:moveFromRangeStart w:id="33" w:author="Rangel, Antonio" w:date="2021-08-16T17:24:00Z" w:name="move80027084"/>
      <w:moveFrom w:id="34" w:author="Rangel, Antonio" w:date="2021-08-16T17:24:00Z">
        <w:r w:rsidR="001A1C20" w:rsidDel="009076DC">
          <w:rPr>
            <w:rFonts w:ascii="Times New Roman" w:hAnsi="Times New Roman" w:cs="Times New Roman"/>
            <w:color w:val="1D1C1D"/>
            <w:sz w:val="24"/>
            <w:szCs w:val="24"/>
            <w:shd w:val="clear" w:color="auto" w:fill="FFFFFF"/>
          </w:rPr>
          <w:t xml:space="preserve">The </w:t>
        </w:r>
        <w:r w:rsidR="002F6E88" w:rsidDel="009076DC">
          <w:rPr>
            <w:rFonts w:ascii="Times New Roman" w:hAnsi="Times New Roman" w:cs="Times New Roman"/>
            <w:color w:val="1D1C1D"/>
            <w:sz w:val="24"/>
            <w:szCs w:val="24"/>
            <w:shd w:val="clear" w:color="auto" w:fill="FFFFFF"/>
          </w:rPr>
          <w:t>hypothesis suggests that</w:t>
        </w:r>
        <w:r w:rsidRPr="00635914" w:rsidDel="009076DC">
          <w:rPr>
            <w:rFonts w:ascii="Times New Roman" w:hAnsi="Times New Roman" w:cs="Times New Roman"/>
            <w:color w:val="1D1C1D"/>
            <w:sz w:val="24"/>
            <w:szCs w:val="24"/>
            <w:shd w:val="clear" w:color="auto" w:fill="FFFFFF"/>
          </w:rPr>
          <w:t xml:space="preserve"> noise decreases with the number of times an option has been evaluated over the course of the experiment, choice accuracy should increase with the number of times the options have been encountered previously, and the reaction time curves (i.e., reaction time as a function of choice difficulty) should become steeper with previous experience.</w:t>
        </w:r>
      </w:moveFrom>
      <w:moveFromRangeEnd w:id="33"/>
    </w:p>
    <w:p w14:paraId="686B5833" w14:textId="7923808E" w:rsidR="009076DC" w:rsidRDefault="009076DC" w:rsidP="00B00B4A">
      <w:pPr>
        <w:spacing w:line="276" w:lineRule="auto"/>
        <w:rPr>
          <w:ins w:id="35" w:author="Rangel, Antonio" w:date="2021-08-16T17:24:00Z"/>
          <w:rFonts w:ascii="Times New Roman" w:hAnsi="Times New Roman" w:cs="Times New Roman"/>
          <w:color w:val="1D1C1D"/>
          <w:sz w:val="24"/>
          <w:szCs w:val="24"/>
          <w:shd w:val="clear" w:color="auto" w:fill="FFFFFF"/>
        </w:rPr>
      </w:pPr>
    </w:p>
    <w:p w14:paraId="6207B43B" w14:textId="77777777" w:rsidR="009076DC" w:rsidRDefault="009076DC" w:rsidP="00B00B4A">
      <w:pPr>
        <w:spacing w:line="276" w:lineRule="auto"/>
        <w:rPr>
          <w:rFonts w:ascii="Times New Roman" w:hAnsi="Times New Roman" w:cs="Times New Roman"/>
          <w:color w:val="1D1C1D"/>
          <w:sz w:val="24"/>
          <w:szCs w:val="24"/>
          <w:shd w:val="clear" w:color="auto" w:fill="FFFFFF"/>
        </w:rPr>
      </w:pPr>
    </w:p>
    <w:p w14:paraId="4FB364AB" w14:textId="47870AEC" w:rsidR="00B92B50" w:rsidRDefault="004D42E5" w:rsidP="00B00B4A">
      <w:pPr>
        <w:spacing w:line="276" w:lineRule="auto"/>
        <w:rPr>
          <w:rFonts w:ascii="Times New Roman" w:hAnsi="Times New Roman" w:cs="Times New Roman"/>
          <w:color w:val="1D1C1D"/>
          <w:sz w:val="24"/>
          <w:szCs w:val="24"/>
          <w:shd w:val="clear" w:color="auto" w:fill="FFFFFF"/>
        </w:rPr>
      </w:pPr>
      <w:r w:rsidRPr="004D42E5">
        <w:rPr>
          <w:rFonts w:ascii="Times New Roman" w:hAnsi="Times New Roman" w:cs="Times New Roman"/>
          <w:noProof/>
          <w:color w:val="1D1C1D"/>
          <w:sz w:val="24"/>
          <w:szCs w:val="24"/>
          <w:shd w:val="clear" w:color="auto" w:fill="FFFFFF"/>
        </w:rPr>
        <w:lastRenderedPageBreak/>
        <w:drawing>
          <wp:inline distT="0" distB="0" distL="0" distR="0" wp14:anchorId="4059F77D" wp14:editId="386E97CC">
            <wp:extent cx="5943600" cy="1967865"/>
            <wp:effectExtent l="0" t="0" r="0" b="0"/>
            <wp:docPr id="3" name="Picture 3" descr="Screen Shot 2011-10-12 at 1.52.12 PM.png">
              <a:extLst xmlns:a="http://schemas.openxmlformats.org/drawingml/2006/main">
                <a:ext uri="{FF2B5EF4-FFF2-40B4-BE49-F238E27FC236}">
                  <a16:creationId xmlns:a16="http://schemas.microsoft.com/office/drawing/2014/main" id="{DB0A291F-F81F-4564-963B-33590A8F9D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1-10-12 at 1.52.12 PM.png">
                      <a:extLst>
                        <a:ext uri="{FF2B5EF4-FFF2-40B4-BE49-F238E27FC236}">
                          <a16:creationId xmlns:a16="http://schemas.microsoft.com/office/drawing/2014/main" id="{DB0A291F-F81F-4564-963B-33590A8F9D4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14:paraId="3D08E654" w14:textId="2FC12549" w:rsidR="009877CD" w:rsidRDefault="009877CD" w:rsidP="009877CD">
      <w:pPr>
        <w:spacing w:line="276" w:lineRule="auto"/>
        <w:rPr>
          <w:rFonts w:ascii="Times New Roman" w:hAnsi="Times New Roman" w:cs="Times New Roman"/>
          <w:color w:val="1D1C1D"/>
          <w:sz w:val="20"/>
          <w:szCs w:val="20"/>
          <w:shd w:val="clear" w:color="auto" w:fill="FFFFFF"/>
        </w:rPr>
      </w:pPr>
      <w:r w:rsidRPr="00DF6570">
        <w:rPr>
          <w:rFonts w:ascii="Times New Roman" w:hAnsi="Times New Roman" w:cs="Times New Roman"/>
          <w:color w:val="1D1C1D"/>
          <w:sz w:val="20"/>
          <w:szCs w:val="20"/>
          <w:shd w:val="clear" w:color="auto" w:fill="FFFFFF"/>
        </w:rPr>
        <w:t xml:space="preserve">Fig.1. </w:t>
      </w:r>
      <w:r w:rsidR="008D0CC7">
        <w:rPr>
          <w:rFonts w:ascii="Times New Roman" w:hAnsi="Times New Roman" w:cs="Times New Roman"/>
          <w:color w:val="1D1C1D"/>
          <w:sz w:val="20"/>
          <w:szCs w:val="20"/>
          <w:shd w:val="clear" w:color="auto" w:fill="FFFFFF"/>
        </w:rPr>
        <w:t>Experimental task</w:t>
      </w:r>
      <w:r w:rsidRPr="00DF6570">
        <w:rPr>
          <w:rFonts w:ascii="Times New Roman" w:hAnsi="Times New Roman" w:cs="Times New Roman"/>
          <w:color w:val="1D1C1D"/>
          <w:sz w:val="20"/>
          <w:szCs w:val="20"/>
          <w:shd w:val="clear" w:color="auto" w:fill="FFFFFF"/>
        </w:rPr>
        <w:t xml:space="preserve">. </w:t>
      </w:r>
      <w:r w:rsidR="00AF1DCF">
        <w:rPr>
          <w:rFonts w:ascii="Times New Roman" w:hAnsi="Times New Roman" w:cs="Times New Roman"/>
          <w:color w:val="1D1C1D"/>
          <w:sz w:val="20"/>
          <w:szCs w:val="20"/>
          <w:shd w:val="clear" w:color="auto" w:fill="FFFFFF"/>
        </w:rPr>
        <w:t>Subjects rate t</w:t>
      </w:r>
      <w:r w:rsidR="009B7A9F">
        <w:rPr>
          <w:rFonts w:ascii="Times New Roman" w:hAnsi="Times New Roman" w:cs="Times New Roman"/>
          <w:color w:val="1D1C1D"/>
          <w:sz w:val="20"/>
          <w:szCs w:val="20"/>
          <w:shd w:val="clear" w:color="auto" w:fill="FFFFFF"/>
        </w:rPr>
        <w:t>heir desire to eat the snack on a Likert scale. Subjects chose between two food items on the two-food task</w:t>
      </w:r>
      <w:r w:rsidR="004D42E5">
        <w:rPr>
          <w:rFonts w:ascii="Times New Roman" w:hAnsi="Times New Roman" w:cs="Times New Roman"/>
          <w:color w:val="1D1C1D"/>
          <w:sz w:val="20"/>
          <w:szCs w:val="20"/>
          <w:shd w:val="clear" w:color="auto" w:fill="FFFFFF"/>
        </w:rPr>
        <w:t xml:space="preserve">. </w:t>
      </w:r>
      <w:r w:rsidR="00A7171A">
        <w:rPr>
          <w:rFonts w:ascii="Times New Roman" w:hAnsi="Times New Roman" w:cs="Times New Roman"/>
          <w:color w:val="1D1C1D"/>
          <w:sz w:val="20"/>
          <w:szCs w:val="20"/>
          <w:shd w:val="clear" w:color="auto" w:fill="FFFFFF"/>
        </w:rPr>
        <w:t xml:space="preserve">Subjects were given free reaction time as eye fixations were recorded. Subjects chose the left or the right item. </w:t>
      </w:r>
    </w:p>
    <w:p w14:paraId="76EBBA8B" w14:textId="01A3F0AF" w:rsidR="00EB6AFF" w:rsidRPr="003E1728" w:rsidRDefault="00197D1B" w:rsidP="00AA239D">
      <w:pPr>
        <w:spacing w:line="276" w:lineRule="auto"/>
        <w:rPr>
          <w:rFonts w:ascii="Times New Roman" w:hAnsi="Times New Roman" w:cs="Times New Roman"/>
          <w:color w:val="1D1C1D"/>
          <w:sz w:val="20"/>
          <w:szCs w:val="20"/>
          <w:shd w:val="clear" w:color="auto" w:fill="FFFFFF"/>
        </w:rPr>
      </w:pPr>
      <w:r w:rsidRPr="00197D1B">
        <w:rPr>
          <w:rFonts w:ascii="Times New Roman" w:hAnsi="Times New Roman" w:cs="Times New Roman"/>
          <w:i/>
          <w:iCs/>
          <w:color w:val="1D1C1D"/>
          <w:sz w:val="20"/>
          <w:szCs w:val="20"/>
          <w:shd w:val="clear" w:color="auto" w:fill="FFFFFF"/>
        </w:rPr>
        <w:t>Note</w:t>
      </w:r>
      <w:r w:rsidRPr="00197D1B">
        <w:rPr>
          <w:rFonts w:ascii="Times New Roman" w:hAnsi="Times New Roman" w:cs="Times New Roman"/>
          <w:color w:val="1D1C1D"/>
          <w:sz w:val="20"/>
          <w:szCs w:val="20"/>
          <w:shd w:val="clear" w:color="auto" w:fill="FFFFFF"/>
        </w:rPr>
        <w:t xml:space="preserve">. </w:t>
      </w:r>
      <w:proofErr w:type="spellStart"/>
      <w:r w:rsidR="00AA239D" w:rsidRPr="00AA239D">
        <w:rPr>
          <w:rFonts w:ascii="Times New Roman" w:hAnsi="Times New Roman" w:cs="Times New Roman"/>
          <w:color w:val="1D1C1D"/>
          <w:sz w:val="20"/>
          <w:szCs w:val="20"/>
          <w:shd w:val="clear" w:color="auto" w:fill="FFFFFF"/>
        </w:rPr>
        <w:t>Krajbich</w:t>
      </w:r>
      <w:proofErr w:type="spellEnd"/>
      <w:r w:rsidR="00AA239D" w:rsidRPr="00AA239D">
        <w:rPr>
          <w:rFonts w:ascii="Times New Roman" w:hAnsi="Times New Roman" w:cs="Times New Roman"/>
          <w:color w:val="1D1C1D"/>
          <w:sz w:val="20"/>
          <w:szCs w:val="20"/>
          <w:shd w:val="clear" w:color="auto" w:fill="FFFFFF"/>
        </w:rPr>
        <w:t>, I., Armel, C. &amp; Rangel, A. Visual fixations and the computation and comparison of value in simple choice. </w:t>
      </w:r>
      <w:r w:rsidR="00AA239D" w:rsidRPr="00AA239D">
        <w:rPr>
          <w:rFonts w:ascii="Times New Roman" w:hAnsi="Times New Roman" w:cs="Times New Roman"/>
          <w:i/>
          <w:iCs/>
          <w:color w:val="1D1C1D"/>
          <w:sz w:val="20"/>
          <w:szCs w:val="20"/>
          <w:shd w:val="clear" w:color="auto" w:fill="FFFFFF"/>
        </w:rPr>
        <w:t xml:space="preserve">Nat </w:t>
      </w:r>
      <w:proofErr w:type="spellStart"/>
      <w:r w:rsidR="00AA239D" w:rsidRPr="00AA239D">
        <w:rPr>
          <w:rFonts w:ascii="Times New Roman" w:hAnsi="Times New Roman" w:cs="Times New Roman"/>
          <w:i/>
          <w:iCs/>
          <w:color w:val="1D1C1D"/>
          <w:sz w:val="20"/>
          <w:szCs w:val="20"/>
          <w:shd w:val="clear" w:color="auto" w:fill="FFFFFF"/>
        </w:rPr>
        <w:t>Neurosci</w:t>
      </w:r>
      <w:proofErr w:type="spellEnd"/>
      <w:r w:rsidR="00AA239D" w:rsidRPr="00AA239D">
        <w:rPr>
          <w:rFonts w:ascii="Times New Roman" w:hAnsi="Times New Roman" w:cs="Times New Roman"/>
          <w:color w:val="1D1C1D"/>
          <w:sz w:val="20"/>
          <w:szCs w:val="20"/>
          <w:shd w:val="clear" w:color="auto" w:fill="FFFFFF"/>
        </w:rPr>
        <w:t> 13,</w:t>
      </w:r>
      <w:r w:rsidR="00AA239D" w:rsidRPr="00AA239D">
        <w:rPr>
          <w:rFonts w:ascii="Times New Roman" w:hAnsi="Times New Roman" w:cs="Times New Roman"/>
          <w:b/>
          <w:bCs/>
          <w:color w:val="1D1C1D"/>
          <w:sz w:val="20"/>
          <w:szCs w:val="20"/>
          <w:shd w:val="clear" w:color="auto" w:fill="FFFFFF"/>
        </w:rPr>
        <w:t> </w:t>
      </w:r>
      <w:r w:rsidR="00AA239D" w:rsidRPr="00AA239D">
        <w:rPr>
          <w:rFonts w:ascii="Times New Roman" w:hAnsi="Times New Roman" w:cs="Times New Roman"/>
          <w:color w:val="1D1C1D"/>
          <w:sz w:val="20"/>
          <w:szCs w:val="20"/>
          <w:shd w:val="clear" w:color="auto" w:fill="FFFFFF"/>
        </w:rPr>
        <w:t xml:space="preserve">1292–1298 (2010). </w:t>
      </w:r>
      <w:r w:rsidR="003E1728" w:rsidRPr="003E1728">
        <w:rPr>
          <w:rFonts w:ascii="Times New Roman" w:hAnsi="Times New Roman" w:cs="Times New Roman"/>
          <w:color w:val="1D1C1D"/>
          <w:sz w:val="20"/>
          <w:szCs w:val="20"/>
          <w:shd w:val="clear" w:color="auto" w:fill="FFFFFF"/>
        </w:rPr>
        <w:t>https://doi.org/10.1038/nn.2635</w:t>
      </w:r>
      <w:r w:rsidR="00AA239D">
        <w:rPr>
          <w:rFonts w:ascii="Times New Roman" w:hAnsi="Times New Roman" w:cs="Times New Roman"/>
          <w:color w:val="1D1C1D"/>
          <w:sz w:val="20"/>
          <w:szCs w:val="20"/>
          <w:shd w:val="clear" w:color="auto" w:fill="FFFFFF"/>
        </w:rPr>
        <w:t xml:space="preserve">. </w:t>
      </w:r>
      <w:r w:rsidR="00EB6AFF">
        <w:rPr>
          <w:rFonts w:ascii="Times New Roman" w:hAnsi="Times New Roman" w:cs="Times New Roman"/>
          <w:color w:val="1D1C1D"/>
          <w:sz w:val="20"/>
          <w:szCs w:val="20"/>
          <w:shd w:val="clear" w:color="auto" w:fill="FFFFFF"/>
        </w:rPr>
        <w:t xml:space="preserve">Copyright Nature Neuroscience. </w:t>
      </w:r>
    </w:p>
    <w:p w14:paraId="27760EED" w14:textId="79E8B3C5" w:rsidR="00EB6AFF" w:rsidRDefault="00EB6AFF" w:rsidP="000553EA">
      <w:pPr>
        <w:spacing w:line="276" w:lineRule="auto"/>
        <w:rPr>
          <w:rFonts w:ascii="Times New Roman" w:hAnsi="Times New Roman" w:cs="Times New Roman"/>
          <w:color w:val="1D1C1D"/>
          <w:sz w:val="24"/>
          <w:szCs w:val="24"/>
          <w:shd w:val="clear" w:color="auto" w:fill="FFFFFF"/>
        </w:rPr>
      </w:pPr>
    </w:p>
    <w:p w14:paraId="071DAB02" w14:textId="54220AB8" w:rsidR="00CD5BEF" w:rsidRPr="000553EA" w:rsidDel="009076DC" w:rsidRDefault="00B7334B" w:rsidP="00CD5BEF">
      <w:pPr>
        <w:spacing w:line="276" w:lineRule="auto"/>
        <w:rPr>
          <w:del w:id="36" w:author="Rangel, Antonio" w:date="2021-08-16T17:26:00Z"/>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DDMs are used to describe how humans make </w:t>
      </w:r>
      <w:ins w:id="37" w:author="Rangel, Antonio" w:date="2021-08-16T17:24:00Z">
        <w:r w:rsidR="009076DC">
          <w:rPr>
            <w:rFonts w:ascii="Times New Roman" w:hAnsi="Times New Roman" w:cs="Times New Roman"/>
            <w:color w:val="1D1C1D"/>
            <w:sz w:val="24"/>
            <w:szCs w:val="24"/>
            <w:shd w:val="clear" w:color="auto" w:fill="FFFFFF"/>
          </w:rPr>
          <w:t xml:space="preserve">these types of </w:t>
        </w:r>
      </w:ins>
      <w:r>
        <w:rPr>
          <w:rFonts w:ascii="Times New Roman" w:hAnsi="Times New Roman" w:cs="Times New Roman"/>
          <w:color w:val="1D1C1D"/>
          <w:sz w:val="24"/>
          <w:szCs w:val="24"/>
          <w:shd w:val="clear" w:color="auto" w:fill="FFFFFF"/>
        </w:rPr>
        <w:t>simple decisions.</w:t>
      </w:r>
      <w:del w:id="38" w:author="Rangel, Antonio" w:date="2021-08-16T17:25:00Z">
        <w:r w:rsidDel="009076DC">
          <w:rPr>
            <w:rFonts w:ascii="Times New Roman" w:hAnsi="Times New Roman" w:cs="Times New Roman"/>
            <w:color w:val="1D1C1D"/>
            <w:sz w:val="24"/>
            <w:szCs w:val="24"/>
            <w:shd w:val="clear" w:color="auto" w:fill="FFFFFF"/>
          </w:rPr>
          <w:delText xml:space="preserve"> </w:delText>
        </w:r>
      </w:del>
      <w:ins w:id="39" w:author="Rangel, Antonio" w:date="2021-08-16T17:25:00Z">
        <w:r w:rsidR="009076DC">
          <w:rPr>
            <w:rFonts w:ascii="Times New Roman" w:hAnsi="Times New Roman" w:cs="Times New Roman"/>
            <w:color w:val="1D1C1D"/>
            <w:sz w:val="24"/>
            <w:szCs w:val="24"/>
            <w:shd w:val="clear" w:color="auto" w:fill="FFFFFF"/>
          </w:rPr>
          <w:t>, as</w:t>
        </w:r>
      </w:ins>
      <w:ins w:id="40" w:author="Rangel, Antonio" w:date="2021-08-16T17:24:00Z">
        <w:r w:rsidR="009076DC">
          <w:rPr>
            <w:rFonts w:ascii="Times New Roman" w:hAnsi="Times New Roman" w:cs="Times New Roman"/>
            <w:color w:val="1D1C1D"/>
            <w:sz w:val="24"/>
            <w:szCs w:val="24"/>
            <w:shd w:val="clear" w:color="auto" w:fill="FFFFFF"/>
          </w:rPr>
          <w:t xml:space="preserve"> depicted in Fig. 2, </w:t>
        </w:r>
      </w:ins>
      <w:del w:id="41" w:author="Rangel, Antonio" w:date="2021-08-16T17:25:00Z">
        <w:r w:rsidR="007A5655" w:rsidDel="009076DC">
          <w:rPr>
            <w:rFonts w:ascii="Times New Roman" w:hAnsi="Times New Roman" w:cs="Times New Roman"/>
            <w:color w:val="1D1C1D"/>
            <w:sz w:val="24"/>
            <w:szCs w:val="24"/>
            <w:shd w:val="clear" w:color="auto" w:fill="FFFFFF"/>
          </w:rPr>
          <w:delText xml:space="preserve">These models describe </w:delText>
        </w:r>
        <w:r w:rsidR="00AF6DCF" w:rsidDel="009076DC">
          <w:rPr>
            <w:rFonts w:ascii="Times New Roman" w:hAnsi="Times New Roman" w:cs="Times New Roman"/>
            <w:color w:val="1D1C1D"/>
            <w:sz w:val="24"/>
            <w:szCs w:val="24"/>
            <w:shd w:val="clear" w:color="auto" w:fill="FFFFFF"/>
          </w:rPr>
          <w:delText xml:space="preserve">the brain sampling </w:delText>
        </w:r>
        <w:r w:rsidR="000E51FF" w:rsidDel="009076DC">
          <w:rPr>
            <w:rFonts w:ascii="Times New Roman" w:hAnsi="Times New Roman" w:cs="Times New Roman"/>
            <w:color w:val="1D1C1D"/>
            <w:sz w:val="24"/>
            <w:szCs w:val="24"/>
            <w:shd w:val="clear" w:color="auto" w:fill="FFFFFF"/>
          </w:rPr>
          <w:delText>evidence</w:delText>
        </w:r>
        <w:r w:rsidR="00C5657D" w:rsidDel="009076DC">
          <w:rPr>
            <w:rFonts w:ascii="Times New Roman" w:hAnsi="Times New Roman" w:cs="Times New Roman"/>
            <w:color w:val="1D1C1D"/>
            <w:sz w:val="24"/>
            <w:szCs w:val="24"/>
            <w:shd w:val="clear" w:color="auto" w:fill="FFFFFF"/>
          </w:rPr>
          <w:delText xml:space="preserve"> (drift)</w:delText>
        </w:r>
      </w:del>
      <w:ins w:id="42" w:author="Rangel, Antonio" w:date="2021-08-16T17:25:00Z">
        <w:r w:rsidR="009076DC">
          <w:rPr>
            <w:rFonts w:ascii="Times New Roman" w:hAnsi="Times New Roman" w:cs="Times New Roman"/>
            <w:color w:val="1D1C1D"/>
            <w:sz w:val="24"/>
            <w:szCs w:val="24"/>
            <w:shd w:val="clear" w:color="auto" w:fill="FFFFFF"/>
          </w:rPr>
          <w:t>Every trial, a relative decision value</w:t>
        </w:r>
      </w:ins>
      <w:ins w:id="43" w:author="Rangel, Antonio" w:date="2021-08-16T17:27:00Z">
        <w:r w:rsidR="009076DC">
          <w:rPr>
            <w:rFonts w:ascii="Times New Roman" w:hAnsi="Times New Roman" w:cs="Times New Roman"/>
            <w:color w:val="1D1C1D"/>
            <w:sz w:val="24"/>
            <w:szCs w:val="24"/>
            <w:shd w:val="clear" w:color="auto" w:fill="FFFFFF"/>
          </w:rPr>
          <w:t xml:space="preserve"> (RDV)</w:t>
        </w:r>
      </w:ins>
      <w:ins w:id="44" w:author="Rangel, Antonio" w:date="2021-08-16T17:25:00Z">
        <w:r w:rsidR="009076DC">
          <w:rPr>
            <w:rFonts w:ascii="Times New Roman" w:hAnsi="Times New Roman" w:cs="Times New Roman"/>
            <w:color w:val="1D1C1D"/>
            <w:sz w:val="24"/>
            <w:szCs w:val="24"/>
            <w:shd w:val="clear" w:color="auto" w:fill="FFFFFF"/>
          </w:rPr>
          <w:t>, denoted by W, is computed. The evol</w:t>
        </w:r>
      </w:ins>
      <w:ins w:id="45" w:author="Rangel, Antonio" w:date="2021-08-16T17:26:00Z">
        <w:r w:rsidR="009076DC">
          <w:rPr>
            <w:rFonts w:ascii="Times New Roman" w:hAnsi="Times New Roman" w:cs="Times New Roman"/>
            <w:color w:val="1D1C1D"/>
            <w:sz w:val="24"/>
            <w:szCs w:val="24"/>
            <w:shd w:val="clear" w:color="auto" w:fill="FFFFFF"/>
          </w:rPr>
          <w:t xml:space="preserve">ution of this signal is given by </w:t>
        </w:r>
      </w:ins>
      <w:del w:id="46" w:author="Rangel, Antonio" w:date="2021-08-16T17:26:00Z">
        <w:r w:rsidR="000E51FF" w:rsidDel="009076DC">
          <w:rPr>
            <w:rFonts w:ascii="Times New Roman" w:hAnsi="Times New Roman" w:cs="Times New Roman"/>
            <w:color w:val="1D1C1D"/>
            <w:sz w:val="24"/>
            <w:szCs w:val="24"/>
            <w:shd w:val="clear" w:color="auto" w:fill="FFFFFF"/>
          </w:rPr>
          <w:delText xml:space="preserve"> </w:delText>
        </w:r>
      </w:del>
      <w:moveFromRangeStart w:id="47" w:author="Rangel, Antonio" w:date="2021-08-16T17:26:00Z" w:name="move80027186"/>
      <w:moveFrom w:id="48" w:author="Rangel, Antonio" w:date="2021-08-16T17:26:00Z">
        <w:del w:id="49" w:author="Rangel, Antonio" w:date="2021-08-16T17:26:00Z">
          <w:r w:rsidR="000E51FF" w:rsidDel="009076DC">
            <w:rPr>
              <w:rFonts w:ascii="Times New Roman" w:hAnsi="Times New Roman" w:cs="Times New Roman"/>
              <w:color w:val="1D1C1D"/>
              <w:sz w:val="24"/>
              <w:szCs w:val="24"/>
              <w:shd w:val="clear" w:color="auto" w:fill="FFFFFF"/>
            </w:rPr>
            <w:delText>that is also disru</w:delText>
          </w:r>
          <w:r w:rsidR="00A8268D" w:rsidDel="009076DC">
            <w:rPr>
              <w:rFonts w:ascii="Times New Roman" w:hAnsi="Times New Roman" w:cs="Times New Roman"/>
              <w:color w:val="1D1C1D"/>
              <w:sz w:val="24"/>
              <w:szCs w:val="24"/>
              <w:shd w:val="clear" w:color="auto" w:fill="FFFFFF"/>
            </w:rPr>
            <w:delText>pted by noise</w:delText>
          </w:r>
          <w:r w:rsidR="00C5657D" w:rsidDel="009076DC">
            <w:rPr>
              <w:rFonts w:ascii="Times New Roman" w:hAnsi="Times New Roman" w:cs="Times New Roman"/>
              <w:color w:val="1D1C1D"/>
              <w:sz w:val="24"/>
              <w:szCs w:val="24"/>
              <w:shd w:val="clear" w:color="auto" w:fill="FFFFFF"/>
            </w:rPr>
            <w:delText xml:space="preserve"> (diffusion)</w:delText>
          </w:r>
          <w:r w:rsidR="00A8268D" w:rsidDel="009076DC">
            <w:rPr>
              <w:rFonts w:ascii="Times New Roman" w:hAnsi="Times New Roman" w:cs="Times New Roman"/>
              <w:color w:val="1D1C1D"/>
              <w:sz w:val="24"/>
              <w:szCs w:val="24"/>
              <w:shd w:val="clear" w:color="auto" w:fill="FFFFFF"/>
            </w:rPr>
            <w:delText xml:space="preserve"> and </w:delText>
          </w:r>
          <w:r w:rsidR="00B73434" w:rsidDel="009076DC">
            <w:rPr>
              <w:rFonts w:ascii="Times New Roman" w:hAnsi="Times New Roman" w:cs="Times New Roman"/>
              <w:color w:val="1D1C1D"/>
              <w:sz w:val="24"/>
              <w:szCs w:val="24"/>
              <w:shd w:val="clear" w:color="auto" w:fill="FFFFFF"/>
            </w:rPr>
            <w:delText xml:space="preserve">integrates </w:delText>
          </w:r>
          <w:r w:rsidR="003E1728" w:rsidDel="009076DC">
            <w:rPr>
              <w:rFonts w:ascii="Times New Roman" w:hAnsi="Times New Roman" w:cs="Times New Roman"/>
              <w:color w:val="1D1C1D"/>
              <w:sz w:val="24"/>
              <w:szCs w:val="24"/>
              <w:shd w:val="clear" w:color="auto" w:fill="FFFFFF"/>
            </w:rPr>
            <w:delText>this over time</w:delText>
          </w:r>
          <w:r w:rsidR="00E018CC" w:rsidDel="009076DC">
            <w:rPr>
              <w:rFonts w:ascii="Times New Roman" w:hAnsi="Times New Roman" w:cs="Times New Roman"/>
              <w:color w:val="1D1C1D"/>
              <w:sz w:val="24"/>
              <w:szCs w:val="24"/>
              <w:shd w:val="clear" w:color="auto" w:fill="FFFFFF"/>
            </w:rPr>
            <w:delText xml:space="preserve"> until a threshold is </w:delText>
          </w:r>
          <w:r w:rsidR="003E1728" w:rsidDel="009076DC">
            <w:rPr>
              <w:rFonts w:ascii="Times New Roman" w:hAnsi="Times New Roman" w:cs="Times New Roman"/>
              <w:color w:val="1D1C1D"/>
              <w:sz w:val="24"/>
              <w:szCs w:val="24"/>
              <w:shd w:val="clear" w:color="auto" w:fill="FFFFFF"/>
            </w:rPr>
            <w:delText>passed,</w:delText>
          </w:r>
          <w:r w:rsidR="00E018CC" w:rsidDel="009076DC">
            <w:rPr>
              <w:rFonts w:ascii="Times New Roman" w:hAnsi="Times New Roman" w:cs="Times New Roman"/>
              <w:color w:val="1D1C1D"/>
              <w:sz w:val="24"/>
              <w:szCs w:val="24"/>
              <w:shd w:val="clear" w:color="auto" w:fill="FFFFFF"/>
            </w:rPr>
            <w:delText xml:space="preserve"> and a decision is made</w:delText>
          </w:r>
          <w:r w:rsidR="009473EE" w:rsidDel="009076DC">
            <w:rPr>
              <w:rFonts w:ascii="Times New Roman" w:hAnsi="Times New Roman" w:cs="Times New Roman"/>
              <w:color w:val="1D1C1D"/>
              <w:sz w:val="24"/>
              <w:szCs w:val="24"/>
              <w:shd w:val="clear" w:color="auto" w:fill="FFFFFF"/>
            </w:rPr>
            <w:delText xml:space="preserve"> (</w:delText>
          </w:r>
          <w:r w:rsidR="009473EE" w:rsidRPr="00C16312" w:rsidDel="009076DC">
            <w:rPr>
              <w:rFonts w:ascii="Times New Roman" w:eastAsia="Times New Roman" w:hAnsi="Times New Roman" w:cs="Times New Roman"/>
              <w:sz w:val="24"/>
              <w:szCs w:val="24"/>
            </w:rPr>
            <w:delText>Bitzer, Park, Blankenburg, &amp; Kiebel,</w:delText>
          </w:r>
          <w:r w:rsidR="009473EE" w:rsidDel="009076DC">
            <w:rPr>
              <w:rFonts w:ascii="Times New Roman" w:eastAsia="Times New Roman" w:hAnsi="Times New Roman" w:cs="Times New Roman"/>
              <w:sz w:val="24"/>
              <w:szCs w:val="24"/>
            </w:rPr>
            <w:delText xml:space="preserve"> </w:delText>
          </w:r>
          <w:r w:rsidR="009473EE" w:rsidRPr="00C16312" w:rsidDel="009076DC">
            <w:rPr>
              <w:rFonts w:ascii="Times New Roman" w:eastAsia="Times New Roman" w:hAnsi="Times New Roman" w:cs="Times New Roman"/>
              <w:sz w:val="24"/>
              <w:szCs w:val="24"/>
            </w:rPr>
            <w:delText>2014</w:delText>
          </w:r>
          <w:r w:rsidR="009473EE" w:rsidDel="009076DC">
            <w:rPr>
              <w:rFonts w:ascii="Times New Roman" w:eastAsia="Times New Roman" w:hAnsi="Times New Roman" w:cs="Times New Roman"/>
              <w:sz w:val="24"/>
              <w:szCs w:val="24"/>
            </w:rPr>
            <w:delText>)</w:delText>
          </w:r>
          <w:r w:rsidR="00E018CC" w:rsidDel="009076DC">
            <w:rPr>
              <w:rFonts w:ascii="Times New Roman" w:hAnsi="Times New Roman" w:cs="Times New Roman"/>
              <w:color w:val="1D1C1D"/>
              <w:sz w:val="24"/>
              <w:szCs w:val="24"/>
              <w:shd w:val="clear" w:color="auto" w:fill="FFFFFF"/>
            </w:rPr>
            <w:delText xml:space="preserve">. </w:delText>
          </w:r>
          <w:r w:rsidR="007F41DE" w:rsidDel="009076DC">
            <w:rPr>
              <w:rFonts w:ascii="Times New Roman" w:hAnsi="Times New Roman" w:cs="Times New Roman"/>
              <w:color w:val="1D1C1D"/>
              <w:sz w:val="24"/>
              <w:szCs w:val="24"/>
              <w:shd w:val="clear" w:color="auto" w:fill="FFFFFF"/>
            </w:rPr>
            <w:delText xml:space="preserve">In relation to this project, </w:delText>
          </w:r>
          <w:r w:rsidR="00E068CF" w:rsidDel="009076DC">
            <w:rPr>
              <w:rFonts w:ascii="Times New Roman" w:hAnsi="Times New Roman" w:cs="Times New Roman"/>
              <w:color w:val="1D1C1D"/>
              <w:sz w:val="24"/>
              <w:szCs w:val="24"/>
              <w:shd w:val="clear" w:color="auto" w:fill="FFFFFF"/>
            </w:rPr>
            <w:delText>subjects are sampling between two pre</w:delText>
          </w:r>
          <w:r w:rsidR="001D322D" w:rsidDel="009076DC">
            <w:rPr>
              <w:rFonts w:ascii="Times New Roman" w:hAnsi="Times New Roman" w:cs="Times New Roman"/>
              <w:color w:val="1D1C1D"/>
              <w:sz w:val="24"/>
              <w:szCs w:val="24"/>
              <w:shd w:val="clear" w:color="auto" w:fill="FFFFFF"/>
            </w:rPr>
            <w:delText xml:space="preserve">viously rated food items. </w:delText>
          </w:r>
        </w:del>
      </w:moveFrom>
      <w:moveFromRangeEnd w:id="47"/>
    </w:p>
    <w:p w14:paraId="6F4580A1" w14:textId="18361A8F" w:rsidR="000553EA" w:rsidRDefault="000553EA" w:rsidP="000553EA">
      <w:pPr>
        <w:spacing w:line="276" w:lineRule="auto"/>
        <w:rPr>
          <w:rFonts w:ascii="Times New Roman" w:hAnsi="Times New Roman" w:cs="Times New Roman"/>
          <w:color w:val="1D1C1D"/>
          <w:sz w:val="24"/>
          <w:szCs w:val="24"/>
          <w:shd w:val="clear" w:color="auto" w:fill="FFFFFF"/>
        </w:rPr>
      </w:pPr>
    </w:p>
    <w:p w14:paraId="0BC86DDD" w14:textId="77777777" w:rsidR="00CD5BEF" w:rsidRDefault="00CD5BEF" w:rsidP="003E1728">
      <w:pPr>
        <w:spacing w:line="276" w:lineRule="auto"/>
        <w:rPr>
          <w:rFonts w:ascii="Times New Roman" w:hAnsi="Times New Roman" w:cs="Times New Roman"/>
          <w:color w:val="1D1C1D"/>
          <w:sz w:val="24"/>
          <w:szCs w:val="24"/>
          <w:shd w:val="clear" w:color="auto" w:fill="FFFFFF"/>
        </w:rPr>
      </w:pPr>
    </w:p>
    <w:p w14:paraId="456B1A61" w14:textId="255ACCF8" w:rsidR="00D5012E" w:rsidRPr="00C16312" w:rsidRDefault="00D5012E" w:rsidP="00DF6570">
      <w:pPr>
        <w:spacing w:line="276" w:lineRule="auto"/>
        <w:ind w:left="2160" w:firstLine="720"/>
        <w:jc w:val="right"/>
        <w:rPr>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 xml:space="preserve">W(t + dt) = W(t) + v * dt + n </w:t>
      </w:r>
      <w:r w:rsidRPr="00C16312">
        <w:rPr>
          <w:rFonts w:ascii="Times New Roman" w:hAnsi="Times New Roman" w:cs="Times New Roman"/>
          <w:color w:val="1D1C1D"/>
          <w:sz w:val="24"/>
          <w:szCs w:val="24"/>
          <w:shd w:val="clear" w:color="auto" w:fill="FFFFFF"/>
        </w:rPr>
        <w:tab/>
      </w:r>
      <w:r w:rsidRPr="00C16312">
        <w:rPr>
          <w:rFonts w:ascii="Times New Roman" w:hAnsi="Times New Roman" w:cs="Times New Roman"/>
          <w:color w:val="1D1C1D"/>
          <w:sz w:val="24"/>
          <w:szCs w:val="24"/>
          <w:shd w:val="clear" w:color="auto" w:fill="FFFFFF"/>
        </w:rPr>
        <w:tab/>
      </w:r>
      <w:r w:rsidRPr="00C16312">
        <w:rPr>
          <w:rFonts w:ascii="Times New Roman" w:hAnsi="Times New Roman" w:cs="Times New Roman"/>
          <w:color w:val="1D1C1D"/>
          <w:sz w:val="24"/>
          <w:szCs w:val="24"/>
          <w:shd w:val="clear" w:color="auto" w:fill="FFFFFF"/>
        </w:rPr>
        <w:tab/>
      </w:r>
      <w:r w:rsidRPr="00C16312">
        <w:rPr>
          <w:rFonts w:ascii="Times New Roman" w:hAnsi="Times New Roman" w:cs="Times New Roman"/>
          <w:color w:val="1D1C1D"/>
          <w:sz w:val="24"/>
          <w:szCs w:val="24"/>
          <w:shd w:val="clear" w:color="auto" w:fill="FFFFFF"/>
        </w:rPr>
        <w:tab/>
      </w:r>
      <w:r w:rsidRPr="00C16312">
        <w:rPr>
          <w:rFonts w:ascii="Times New Roman" w:hAnsi="Times New Roman" w:cs="Times New Roman"/>
          <w:color w:val="1D1C1D"/>
          <w:sz w:val="24"/>
          <w:szCs w:val="24"/>
          <w:shd w:val="clear" w:color="auto" w:fill="FFFFFF"/>
        </w:rPr>
        <w:tab/>
        <w:t>(1)</w:t>
      </w:r>
    </w:p>
    <w:p w14:paraId="5980DD45" w14:textId="77777777" w:rsidR="000F0F4B" w:rsidRDefault="000F0F4B" w:rsidP="000F0F4B">
      <w:pPr>
        <w:spacing w:line="276" w:lineRule="auto"/>
        <w:rPr>
          <w:rFonts w:ascii="Times New Roman" w:hAnsi="Times New Roman" w:cs="Times New Roman"/>
          <w:color w:val="1D1C1D"/>
          <w:sz w:val="24"/>
          <w:szCs w:val="24"/>
          <w:shd w:val="clear" w:color="auto" w:fill="FFFFFF"/>
        </w:rPr>
      </w:pPr>
    </w:p>
    <w:p w14:paraId="12ABD562" w14:textId="2E4B0371" w:rsidR="009076DC" w:rsidRDefault="00635914" w:rsidP="00DF6570">
      <w:pPr>
        <w:spacing w:line="276" w:lineRule="auto"/>
        <w:rPr>
          <w:ins w:id="50" w:author="Rangel, Antonio" w:date="2021-08-16T17:29:00Z"/>
          <w:rFonts w:ascii="Times New Roman" w:hAnsi="Times New Roman" w:cs="Times New Roman"/>
          <w:color w:val="1D1C1D"/>
          <w:sz w:val="24"/>
          <w:szCs w:val="24"/>
          <w:shd w:val="clear" w:color="auto" w:fill="FFFFFF"/>
        </w:rPr>
      </w:pPr>
      <w:del w:id="51" w:author="Rangel, Antonio" w:date="2021-08-16T17:26:00Z">
        <w:r w:rsidRPr="00635914" w:rsidDel="009076DC">
          <w:rPr>
            <w:rFonts w:ascii="Times New Roman" w:hAnsi="Times New Roman" w:cs="Times New Roman"/>
            <w:color w:val="1D1C1D"/>
            <w:sz w:val="24"/>
            <w:szCs w:val="24"/>
            <w:shd w:val="clear" w:color="auto" w:fill="FFFFFF"/>
          </w:rPr>
          <w:delText xml:space="preserve">In </w:delText>
        </w:r>
        <w:r w:rsidR="00B140E0" w:rsidRPr="00C16312" w:rsidDel="009076DC">
          <w:rPr>
            <w:rFonts w:ascii="Times New Roman" w:hAnsi="Times New Roman" w:cs="Times New Roman"/>
            <w:color w:val="1D1C1D"/>
            <w:sz w:val="24"/>
            <w:szCs w:val="24"/>
            <w:shd w:val="clear" w:color="auto" w:fill="FFFFFF"/>
          </w:rPr>
          <w:delText>(</w:delText>
        </w:r>
        <w:r w:rsidR="00D25D5B" w:rsidRPr="00C16312" w:rsidDel="009076DC">
          <w:rPr>
            <w:rFonts w:ascii="Times New Roman" w:hAnsi="Times New Roman" w:cs="Times New Roman"/>
            <w:color w:val="1D1C1D"/>
            <w:sz w:val="24"/>
            <w:szCs w:val="24"/>
            <w:shd w:val="clear" w:color="auto" w:fill="FFFFFF"/>
          </w:rPr>
          <w:delText>1</w:delText>
        </w:r>
        <w:r w:rsidR="00B140E0" w:rsidRPr="00C16312" w:rsidDel="009076DC">
          <w:rPr>
            <w:rFonts w:ascii="Times New Roman" w:hAnsi="Times New Roman" w:cs="Times New Roman"/>
            <w:color w:val="1D1C1D"/>
            <w:sz w:val="24"/>
            <w:szCs w:val="24"/>
            <w:shd w:val="clear" w:color="auto" w:fill="FFFFFF"/>
          </w:rPr>
          <w:delText>)</w:delText>
        </w:r>
        <w:r w:rsidRPr="00635914" w:rsidDel="009076DC">
          <w:rPr>
            <w:rFonts w:ascii="Times New Roman" w:hAnsi="Times New Roman" w:cs="Times New Roman"/>
            <w:color w:val="1D1C1D"/>
            <w:sz w:val="24"/>
            <w:szCs w:val="24"/>
            <w:shd w:val="clear" w:color="auto" w:fill="FFFFFF"/>
          </w:rPr>
          <w:delText>, which represents the DDM</w:delText>
        </w:r>
        <w:r w:rsidR="005A49C9" w:rsidDel="009076DC">
          <w:rPr>
            <w:rFonts w:ascii="Times New Roman" w:hAnsi="Times New Roman" w:cs="Times New Roman"/>
            <w:color w:val="1D1C1D"/>
            <w:sz w:val="24"/>
            <w:szCs w:val="24"/>
            <w:shd w:val="clear" w:color="auto" w:fill="FFFFFF"/>
          </w:rPr>
          <w:delText xml:space="preserve"> as an equation</w:delText>
        </w:r>
        <w:r w:rsidRPr="00635914" w:rsidDel="009076DC">
          <w:rPr>
            <w:rFonts w:ascii="Times New Roman" w:hAnsi="Times New Roman" w:cs="Times New Roman"/>
            <w:color w:val="1D1C1D"/>
            <w:sz w:val="24"/>
            <w:szCs w:val="24"/>
            <w:shd w:val="clear" w:color="auto" w:fill="FFFFFF"/>
          </w:rPr>
          <w:delText xml:space="preserve">, W is a location at any given time between 0 </w:delText>
        </w:r>
      </w:del>
      <w:ins w:id="52" w:author="Rangel, Antonio" w:date="2021-08-16T17:26:00Z">
        <w:r w:rsidR="009076DC">
          <w:rPr>
            <w:rFonts w:ascii="Times New Roman" w:hAnsi="Times New Roman" w:cs="Times New Roman"/>
            <w:color w:val="1D1C1D"/>
            <w:sz w:val="24"/>
            <w:szCs w:val="24"/>
            <w:shd w:val="clear" w:color="auto" w:fill="FFFFFF"/>
          </w:rPr>
          <w:t xml:space="preserve">where </w:t>
        </w:r>
      </w:ins>
      <w:del w:id="53" w:author="Rangel, Antonio" w:date="2021-08-16T17:26:00Z">
        <w:r w:rsidRPr="00635914" w:rsidDel="009076DC">
          <w:rPr>
            <w:rFonts w:ascii="Times New Roman" w:hAnsi="Times New Roman" w:cs="Times New Roman"/>
            <w:color w:val="1D1C1D"/>
            <w:sz w:val="24"/>
            <w:szCs w:val="24"/>
            <w:shd w:val="clear" w:color="auto" w:fill="FFFFFF"/>
          </w:rPr>
          <w:delText>and a</w:delText>
        </w:r>
        <w:r w:rsidR="00B140E0" w:rsidRPr="00C16312" w:rsidDel="009076DC">
          <w:rPr>
            <w:rFonts w:ascii="Times New Roman" w:hAnsi="Times New Roman" w:cs="Times New Roman"/>
            <w:color w:val="1D1C1D"/>
            <w:sz w:val="24"/>
            <w:szCs w:val="24"/>
            <w:shd w:val="clear" w:color="auto" w:fill="FFFFFF"/>
          </w:rPr>
          <w:delText xml:space="preserve">, </w:delText>
        </w:r>
      </w:del>
      <w:r w:rsidRPr="00635914">
        <w:rPr>
          <w:rFonts w:ascii="Times New Roman" w:hAnsi="Times New Roman" w:cs="Times New Roman"/>
          <w:color w:val="1D1C1D"/>
          <w:sz w:val="24"/>
          <w:szCs w:val="24"/>
          <w:shd w:val="clear" w:color="auto" w:fill="FFFFFF"/>
        </w:rPr>
        <w:t xml:space="preserve">t </w:t>
      </w:r>
      <w:ins w:id="54" w:author="Rangel, Antonio" w:date="2021-08-16T17:26:00Z">
        <w:r w:rsidR="009076DC">
          <w:rPr>
            <w:rFonts w:ascii="Times New Roman" w:hAnsi="Times New Roman" w:cs="Times New Roman"/>
            <w:color w:val="1D1C1D"/>
            <w:sz w:val="24"/>
            <w:szCs w:val="24"/>
            <w:shd w:val="clear" w:color="auto" w:fill="FFFFFF"/>
          </w:rPr>
          <w:t xml:space="preserve">denotes </w:t>
        </w:r>
      </w:ins>
      <w:del w:id="55" w:author="Rangel, Antonio" w:date="2021-08-16T17:26:00Z">
        <w:r w:rsidRPr="00635914" w:rsidDel="009076DC">
          <w:rPr>
            <w:rFonts w:ascii="Times New Roman" w:hAnsi="Times New Roman" w:cs="Times New Roman"/>
            <w:color w:val="1D1C1D"/>
            <w:sz w:val="24"/>
            <w:szCs w:val="24"/>
            <w:shd w:val="clear" w:color="auto" w:fill="FFFFFF"/>
          </w:rPr>
          <w:delText xml:space="preserve">is </w:delText>
        </w:r>
      </w:del>
      <w:r w:rsidRPr="00635914">
        <w:rPr>
          <w:rFonts w:ascii="Times New Roman" w:hAnsi="Times New Roman" w:cs="Times New Roman"/>
          <w:color w:val="1D1C1D"/>
          <w:sz w:val="24"/>
          <w:szCs w:val="24"/>
          <w:shd w:val="clear" w:color="auto" w:fill="FFFFFF"/>
        </w:rPr>
        <w:t>time</w:t>
      </w:r>
      <w:ins w:id="56" w:author="Rangel, Antonio" w:date="2021-08-16T17:26:00Z">
        <w:r w:rsidR="009076DC">
          <w:rPr>
            <w:rFonts w:ascii="Times New Roman" w:hAnsi="Times New Roman" w:cs="Times New Roman"/>
            <w:color w:val="1D1C1D"/>
            <w:sz w:val="24"/>
            <w:szCs w:val="24"/>
            <w:shd w:val="clear" w:color="auto" w:fill="FFFFFF"/>
          </w:rPr>
          <w:t xml:space="preserve"> from the start of the decision</w:t>
        </w:r>
      </w:ins>
      <w:r w:rsidRPr="00635914">
        <w:rPr>
          <w:rFonts w:ascii="Times New Roman" w:hAnsi="Times New Roman" w:cs="Times New Roman"/>
          <w:color w:val="1D1C1D"/>
          <w:sz w:val="24"/>
          <w:szCs w:val="24"/>
          <w:shd w:val="clear" w:color="auto" w:fill="FFFFFF"/>
        </w:rPr>
        <w:t xml:space="preserve">, dt is a time step </w:t>
      </w:r>
      <w:del w:id="57" w:author="Rangel, Antonio" w:date="2021-08-16T17:26:00Z">
        <w:r w:rsidRPr="00635914" w:rsidDel="009076DC">
          <w:rPr>
            <w:rFonts w:ascii="Times New Roman" w:hAnsi="Times New Roman" w:cs="Times New Roman"/>
            <w:color w:val="1D1C1D"/>
            <w:sz w:val="24"/>
            <w:szCs w:val="24"/>
            <w:shd w:val="clear" w:color="auto" w:fill="FFFFFF"/>
          </w:rPr>
          <w:delText xml:space="preserve">in </w:delText>
        </w:r>
      </w:del>
      <w:ins w:id="58" w:author="Rangel, Antonio" w:date="2021-08-16T17:26:00Z">
        <w:r w:rsidR="009076DC">
          <w:rPr>
            <w:rFonts w:ascii="Times New Roman" w:hAnsi="Times New Roman" w:cs="Times New Roman"/>
            <w:color w:val="1D1C1D"/>
            <w:sz w:val="24"/>
            <w:szCs w:val="24"/>
            <w:shd w:val="clear" w:color="auto" w:fill="FFFFFF"/>
          </w:rPr>
          <w:t>us</w:t>
        </w:r>
      </w:ins>
      <w:ins w:id="59" w:author="Rangel, Antonio" w:date="2021-08-16T17:27:00Z">
        <w:r w:rsidR="009076DC">
          <w:rPr>
            <w:rFonts w:ascii="Times New Roman" w:hAnsi="Times New Roman" w:cs="Times New Roman"/>
            <w:color w:val="1D1C1D"/>
            <w:sz w:val="24"/>
            <w:szCs w:val="24"/>
            <w:shd w:val="clear" w:color="auto" w:fill="FFFFFF"/>
          </w:rPr>
          <w:t>ed in simulating the model,</w:t>
        </w:r>
      </w:ins>
      <w:del w:id="60" w:author="Rangel, Antonio" w:date="2021-08-16T17:27:00Z">
        <w:r w:rsidRPr="00635914" w:rsidDel="009076DC">
          <w:rPr>
            <w:rFonts w:ascii="Times New Roman" w:hAnsi="Times New Roman" w:cs="Times New Roman"/>
            <w:color w:val="1D1C1D"/>
            <w:sz w:val="24"/>
            <w:szCs w:val="24"/>
            <w:shd w:val="clear" w:color="auto" w:fill="FFFFFF"/>
          </w:rPr>
          <w:delText>the simulation</w:delText>
        </w:r>
      </w:del>
      <w:r w:rsidR="00B140E0" w:rsidRPr="00C16312">
        <w:rPr>
          <w:rFonts w:ascii="Times New Roman" w:hAnsi="Times New Roman" w:cs="Times New Roman"/>
          <w:color w:val="1D1C1D"/>
          <w:sz w:val="24"/>
          <w:szCs w:val="24"/>
          <w:shd w:val="clear" w:color="auto" w:fill="FFFFFF"/>
        </w:rPr>
        <w:t>,</w:t>
      </w:r>
      <w:r w:rsidRPr="00635914">
        <w:rPr>
          <w:rFonts w:ascii="Times New Roman" w:hAnsi="Times New Roman" w:cs="Times New Roman"/>
          <w:color w:val="1D1C1D"/>
          <w:sz w:val="24"/>
          <w:szCs w:val="24"/>
          <w:shd w:val="clear" w:color="auto" w:fill="FFFFFF"/>
        </w:rPr>
        <w:t xml:space="preserve"> v is the mean drift rate</w:t>
      </w:r>
      <w:r w:rsidR="00B140E0" w:rsidRPr="00C16312">
        <w:rPr>
          <w:rFonts w:ascii="Times New Roman" w:hAnsi="Times New Roman" w:cs="Times New Roman"/>
          <w:color w:val="1D1C1D"/>
          <w:sz w:val="24"/>
          <w:szCs w:val="24"/>
          <w:shd w:val="clear" w:color="auto" w:fill="FFFFFF"/>
        </w:rPr>
        <w:t>,</w:t>
      </w:r>
      <w:r w:rsidRPr="00635914">
        <w:rPr>
          <w:rFonts w:ascii="Times New Roman" w:hAnsi="Times New Roman" w:cs="Times New Roman"/>
          <w:color w:val="1D1C1D"/>
          <w:sz w:val="24"/>
          <w:szCs w:val="24"/>
          <w:shd w:val="clear" w:color="auto" w:fill="FFFFFF"/>
        </w:rPr>
        <w:t xml:space="preserve"> and n is </w:t>
      </w:r>
      <w:del w:id="61" w:author="Rangel, Antonio" w:date="2021-08-16T17:23:00Z">
        <w:r w:rsidRPr="00635914" w:rsidDel="009076DC">
          <w:rPr>
            <w:rFonts w:ascii="Times New Roman" w:hAnsi="Times New Roman" w:cs="Times New Roman"/>
            <w:color w:val="1D1C1D"/>
            <w:sz w:val="24"/>
            <w:szCs w:val="24"/>
            <w:shd w:val="clear" w:color="auto" w:fill="FFFFFF"/>
          </w:rPr>
          <w:delText xml:space="preserve">random </w:delText>
        </w:r>
      </w:del>
      <w:proofErr w:type="spellStart"/>
      <w:ins w:id="62" w:author="Rangel, Antonio" w:date="2021-08-16T17:23:00Z">
        <w:r w:rsidR="009076DC">
          <w:rPr>
            <w:rFonts w:ascii="Times New Roman" w:hAnsi="Times New Roman" w:cs="Times New Roman"/>
            <w:color w:val="1D1C1D"/>
            <w:sz w:val="24"/>
            <w:szCs w:val="24"/>
            <w:shd w:val="clear" w:color="auto" w:fill="FFFFFF"/>
          </w:rPr>
          <w:t>Gaussina</w:t>
        </w:r>
        <w:proofErr w:type="spellEnd"/>
        <w:r w:rsidR="009076DC">
          <w:rPr>
            <w:rFonts w:ascii="Times New Roman" w:hAnsi="Times New Roman" w:cs="Times New Roman"/>
            <w:color w:val="1D1C1D"/>
            <w:sz w:val="24"/>
            <w:szCs w:val="24"/>
            <w:shd w:val="clear" w:color="auto" w:fill="FFFFFF"/>
          </w:rPr>
          <w:t xml:space="preserve"> white</w:t>
        </w:r>
        <w:r w:rsidR="009076DC" w:rsidRPr="00635914">
          <w:rPr>
            <w:rFonts w:ascii="Times New Roman" w:hAnsi="Times New Roman" w:cs="Times New Roman"/>
            <w:color w:val="1D1C1D"/>
            <w:sz w:val="24"/>
            <w:szCs w:val="24"/>
            <w:shd w:val="clear" w:color="auto" w:fill="FFFFFF"/>
          </w:rPr>
          <w:t xml:space="preserve"> </w:t>
        </w:r>
      </w:ins>
      <w:r w:rsidRPr="00635914">
        <w:rPr>
          <w:rFonts w:ascii="Times New Roman" w:hAnsi="Times New Roman" w:cs="Times New Roman"/>
          <w:color w:val="1D1C1D"/>
          <w:sz w:val="24"/>
          <w:szCs w:val="24"/>
          <w:shd w:val="clear" w:color="auto" w:fill="FFFFFF"/>
        </w:rPr>
        <w:t>noise.</w:t>
      </w:r>
      <w:r w:rsidR="00D25D5B" w:rsidRPr="00C16312">
        <w:rPr>
          <w:rFonts w:ascii="Times New Roman" w:hAnsi="Times New Roman" w:cs="Times New Roman"/>
          <w:color w:val="1D1C1D"/>
          <w:sz w:val="24"/>
          <w:szCs w:val="24"/>
          <w:shd w:val="clear" w:color="auto" w:fill="FFFFFF"/>
        </w:rPr>
        <w:t xml:space="preserve"> </w:t>
      </w:r>
      <w:ins w:id="63" w:author="Rangel, Antonio" w:date="2021-08-16T17:27:00Z">
        <w:r w:rsidR="009076DC">
          <w:rPr>
            <w:rFonts w:ascii="Times New Roman" w:hAnsi="Times New Roman" w:cs="Times New Roman"/>
            <w:color w:val="1D1C1D"/>
            <w:sz w:val="24"/>
            <w:szCs w:val="24"/>
            <w:shd w:val="clear" w:color="auto" w:fill="FFFFFF"/>
          </w:rPr>
          <w:t xml:space="preserve">The mean drift rate is </w:t>
        </w:r>
        <w:proofErr w:type="spellStart"/>
        <w:r w:rsidR="009076DC">
          <w:rPr>
            <w:rFonts w:ascii="Times New Roman" w:hAnsi="Times New Roman" w:cs="Times New Roman"/>
            <w:color w:val="1D1C1D"/>
            <w:sz w:val="24"/>
            <w:szCs w:val="24"/>
            <w:shd w:val="clear" w:color="auto" w:fill="FFFFFF"/>
          </w:rPr>
          <w:t>propotional</w:t>
        </w:r>
        <w:proofErr w:type="spellEnd"/>
        <w:r w:rsidR="009076DC">
          <w:rPr>
            <w:rFonts w:ascii="Times New Roman" w:hAnsi="Times New Roman" w:cs="Times New Roman"/>
            <w:color w:val="1D1C1D"/>
            <w:sz w:val="24"/>
            <w:szCs w:val="24"/>
            <w:shd w:val="clear" w:color="auto" w:fill="FFFFFF"/>
          </w:rPr>
          <w:t xml:space="preserve"> to the value different of the left and right items, as measured by the rating scale. </w:t>
        </w:r>
      </w:ins>
      <w:ins w:id="64" w:author="Rangel, Antonio" w:date="2021-08-16T17:28:00Z">
        <w:r w:rsidR="009076DC">
          <w:rPr>
            <w:rFonts w:ascii="Times New Roman" w:hAnsi="Times New Roman" w:cs="Times New Roman"/>
            <w:color w:val="1D1C1D"/>
            <w:sz w:val="24"/>
            <w:szCs w:val="24"/>
            <w:shd w:val="clear" w:color="auto" w:fill="FFFFFF"/>
          </w:rPr>
          <w:t>The RDV starts at a/2, and a choice is made the first time that it crosses one of the fixed barriers: choice = left if the top barrier is crossed, and choice = right if the bottom barrier is crossed. A</w:t>
        </w:r>
      </w:ins>
      <w:ins w:id="65" w:author="Rangel, Antonio" w:date="2021-08-16T17:29:00Z">
        <w:r w:rsidR="009076DC">
          <w:rPr>
            <w:rFonts w:ascii="Times New Roman" w:hAnsi="Times New Roman" w:cs="Times New Roman"/>
            <w:color w:val="1D1C1D"/>
            <w:sz w:val="24"/>
            <w:szCs w:val="24"/>
            <w:shd w:val="clear" w:color="auto" w:fill="FFFFFF"/>
          </w:rPr>
          <w:t xml:space="preserve">s </w:t>
        </w:r>
      </w:ins>
      <w:ins w:id="66" w:author="Rangel, Antonio" w:date="2021-08-16T17:28:00Z">
        <w:r w:rsidR="009076DC">
          <w:rPr>
            <w:rFonts w:ascii="Times New Roman" w:hAnsi="Times New Roman" w:cs="Times New Roman"/>
            <w:color w:val="1D1C1D"/>
            <w:sz w:val="24"/>
            <w:szCs w:val="24"/>
            <w:shd w:val="clear" w:color="auto" w:fill="FFFFFF"/>
          </w:rPr>
          <w:t xml:space="preserve">depicted in the figure, the model </w:t>
        </w:r>
      </w:ins>
      <w:ins w:id="67" w:author="Rangel, Antonio" w:date="2021-08-16T17:29:00Z">
        <w:r w:rsidR="009076DC">
          <w:rPr>
            <w:rFonts w:ascii="Times New Roman" w:hAnsi="Times New Roman" w:cs="Times New Roman"/>
            <w:color w:val="1D1C1D"/>
            <w:sz w:val="24"/>
            <w:szCs w:val="24"/>
            <w:shd w:val="clear" w:color="auto" w:fill="FFFFFF"/>
          </w:rPr>
          <w:t xml:space="preserve">makes predictions about the probability of choosing left, and the distribution of reaction times, for any value of the </w:t>
        </w:r>
        <w:r w:rsidR="009E598B">
          <w:rPr>
            <w:rFonts w:ascii="Times New Roman" w:hAnsi="Times New Roman" w:cs="Times New Roman"/>
            <w:color w:val="1D1C1D"/>
            <w:sz w:val="24"/>
            <w:szCs w:val="24"/>
            <w:shd w:val="clear" w:color="auto" w:fill="FFFFFF"/>
          </w:rPr>
          <w:t xml:space="preserve">mean drift rate </w:t>
        </w:r>
        <w:r w:rsidR="009E598B">
          <w:rPr>
            <w:rFonts w:ascii="Times New Roman" w:hAnsi="Times New Roman" w:cs="Times New Roman"/>
            <w:i/>
            <w:iCs/>
            <w:color w:val="1D1C1D"/>
            <w:sz w:val="24"/>
            <w:szCs w:val="24"/>
            <w:shd w:val="clear" w:color="auto" w:fill="FFFFFF"/>
          </w:rPr>
          <w:t>v</w:t>
        </w:r>
        <w:r w:rsidR="009E598B">
          <w:rPr>
            <w:rFonts w:ascii="Times New Roman" w:hAnsi="Times New Roman" w:cs="Times New Roman"/>
            <w:color w:val="1D1C1D"/>
            <w:sz w:val="24"/>
            <w:szCs w:val="24"/>
            <w:shd w:val="clear" w:color="auto" w:fill="FFFFFF"/>
          </w:rPr>
          <w:t>.</w:t>
        </w:r>
      </w:ins>
    </w:p>
    <w:p w14:paraId="2B7937B0" w14:textId="645A2D48" w:rsidR="009E598B" w:rsidRDefault="009E598B" w:rsidP="00DF6570">
      <w:pPr>
        <w:spacing w:line="276" w:lineRule="auto"/>
        <w:rPr>
          <w:ins w:id="68" w:author="Rangel, Antonio" w:date="2021-08-16T17:29:00Z"/>
          <w:rFonts w:ascii="Times New Roman" w:hAnsi="Times New Roman" w:cs="Times New Roman"/>
          <w:color w:val="1D1C1D"/>
          <w:sz w:val="24"/>
          <w:szCs w:val="24"/>
          <w:shd w:val="clear" w:color="auto" w:fill="FFFFFF"/>
        </w:rPr>
      </w:pPr>
    </w:p>
    <w:p w14:paraId="10BEBC96" w14:textId="2D349748" w:rsidR="00635914" w:rsidDel="009E598B" w:rsidRDefault="009E598B" w:rsidP="009E598B">
      <w:pPr>
        <w:spacing w:line="276" w:lineRule="auto"/>
        <w:rPr>
          <w:del w:id="69" w:author="Rangel, Antonio" w:date="2021-08-16T17:30:00Z"/>
          <w:rFonts w:ascii="Times New Roman" w:hAnsi="Times New Roman" w:cs="Times New Roman"/>
          <w:color w:val="1D1C1D"/>
          <w:sz w:val="24"/>
          <w:szCs w:val="24"/>
          <w:shd w:val="clear" w:color="auto" w:fill="FFFFFF"/>
        </w:rPr>
        <w:pPrChange w:id="70" w:author="Rangel, Antonio" w:date="2021-08-16T17:30:00Z">
          <w:pPr>
            <w:spacing w:line="276" w:lineRule="auto"/>
          </w:pPr>
        </w:pPrChange>
      </w:pPr>
      <w:ins w:id="71" w:author="Rangel, Antonio" w:date="2021-08-16T17:30:00Z">
        <w:r>
          <w:rPr>
            <w:rFonts w:ascii="Times New Roman" w:hAnsi="Times New Roman" w:cs="Times New Roman"/>
            <w:color w:val="1D1C1D"/>
            <w:sz w:val="24"/>
            <w:szCs w:val="24"/>
            <w:shd w:val="clear" w:color="auto" w:fill="FFFFFF"/>
          </w:rPr>
          <w:t xml:space="preserve">The main hypothesis to be tested in this project is that as </w:t>
        </w:r>
      </w:ins>
      <w:del w:id="72" w:author="Rangel, Antonio" w:date="2021-08-16T17:30:00Z">
        <w:r w:rsidR="00635914" w:rsidRPr="00635914" w:rsidDel="009E598B">
          <w:rPr>
            <w:rFonts w:ascii="Times New Roman" w:hAnsi="Times New Roman" w:cs="Times New Roman"/>
            <w:color w:val="1D1C1D"/>
            <w:sz w:val="24"/>
            <w:szCs w:val="24"/>
            <w:shd w:val="clear" w:color="auto" w:fill="FFFFFF"/>
          </w:rPr>
          <w:delText xml:space="preserve">As </w:delText>
        </w:r>
      </w:del>
      <w:r w:rsidR="00635914" w:rsidRPr="00635914">
        <w:rPr>
          <w:rFonts w:ascii="Times New Roman" w:hAnsi="Times New Roman" w:cs="Times New Roman"/>
          <w:color w:val="1D1C1D"/>
          <w:sz w:val="24"/>
          <w:szCs w:val="24"/>
          <w:shd w:val="clear" w:color="auto" w:fill="FFFFFF"/>
        </w:rPr>
        <w:t>subjects gain experience in evaluating options, the noise of the sampling process should decrease, w</w:t>
      </w:r>
      <w:ins w:id="73" w:author="Rangel, Antonio" w:date="2021-08-16T17:30:00Z">
        <w:r>
          <w:rPr>
            <w:rFonts w:ascii="Times New Roman" w:hAnsi="Times New Roman" w:cs="Times New Roman"/>
            <w:color w:val="1D1C1D"/>
            <w:sz w:val="24"/>
            <w:szCs w:val="24"/>
            <w:shd w:val="clear" w:color="auto" w:fill="FFFFFF"/>
          </w:rPr>
          <w:t xml:space="preserve">hich would result in an </w:t>
        </w:r>
      </w:ins>
      <w:del w:id="74" w:author="Rangel, Antonio" w:date="2021-08-16T17:30:00Z">
        <w:r w:rsidR="00635914" w:rsidRPr="00635914" w:rsidDel="009E598B">
          <w:rPr>
            <w:rFonts w:ascii="Times New Roman" w:hAnsi="Times New Roman" w:cs="Times New Roman"/>
            <w:color w:val="1D1C1D"/>
            <w:sz w:val="24"/>
            <w:szCs w:val="24"/>
            <w:shd w:val="clear" w:color="auto" w:fill="FFFFFF"/>
          </w:rPr>
          <w:delText>ith</w:delText>
        </w:r>
      </w:del>
      <w:r w:rsidR="00635914" w:rsidRPr="00635914">
        <w:rPr>
          <w:rFonts w:ascii="Times New Roman" w:hAnsi="Times New Roman" w:cs="Times New Roman"/>
          <w:color w:val="1D1C1D"/>
          <w:sz w:val="24"/>
          <w:szCs w:val="24"/>
          <w:shd w:val="clear" w:color="auto" w:fill="FFFFFF"/>
        </w:rPr>
        <w:t xml:space="preserve"> </w:t>
      </w:r>
      <w:del w:id="75" w:author="Rangel, Antonio" w:date="2021-08-16T17:30:00Z">
        <w:r w:rsidR="00635914" w:rsidRPr="00635914" w:rsidDel="009E598B">
          <w:rPr>
            <w:rFonts w:ascii="Times New Roman" w:hAnsi="Times New Roman" w:cs="Times New Roman"/>
            <w:color w:val="1D1C1D"/>
            <w:sz w:val="24"/>
            <w:szCs w:val="24"/>
            <w:shd w:val="clear" w:color="auto" w:fill="FFFFFF"/>
          </w:rPr>
          <w:delText xml:space="preserve">a natural gain </w:delText>
        </w:r>
      </w:del>
      <w:r w:rsidR="00635914" w:rsidRPr="00635914">
        <w:rPr>
          <w:rFonts w:ascii="Times New Roman" w:hAnsi="Times New Roman" w:cs="Times New Roman"/>
          <w:color w:val="1D1C1D"/>
          <w:sz w:val="24"/>
          <w:szCs w:val="24"/>
          <w:shd w:val="clear" w:color="auto" w:fill="FFFFFF"/>
        </w:rPr>
        <w:t xml:space="preserve">improvement in the </w:t>
      </w:r>
      <w:del w:id="76" w:author="Rangel, Antonio" w:date="2021-08-16T17:30:00Z">
        <w:r w:rsidR="00635914" w:rsidRPr="00635914" w:rsidDel="009E598B">
          <w:rPr>
            <w:rFonts w:ascii="Times New Roman" w:hAnsi="Times New Roman" w:cs="Times New Roman"/>
            <w:color w:val="1D1C1D"/>
            <w:sz w:val="24"/>
            <w:szCs w:val="24"/>
            <w:shd w:val="clear" w:color="auto" w:fill="FFFFFF"/>
          </w:rPr>
          <w:delText>choice process</w:delText>
        </w:r>
      </w:del>
      <w:ins w:id="77" w:author="Rangel, Antonio" w:date="2021-08-16T17:30:00Z">
        <w:r>
          <w:rPr>
            <w:rFonts w:ascii="Times New Roman" w:hAnsi="Times New Roman" w:cs="Times New Roman"/>
            <w:color w:val="1D1C1D"/>
            <w:sz w:val="24"/>
            <w:szCs w:val="24"/>
            <w:shd w:val="clear" w:color="auto" w:fill="FFFFFF"/>
          </w:rPr>
          <w:t xml:space="preserve">quality of decisions, as well as faster choices. </w:t>
        </w:r>
      </w:ins>
      <w:r w:rsidR="00635914" w:rsidRPr="00635914">
        <w:rPr>
          <w:rFonts w:ascii="Times New Roman" w:hAnsi="Times New Roman" w:cs="Times New Roman"/>
          <w:color w:val="1D1C1D"/>
          <w:sz w:val="24"/>
          <w:szCs w:val="24"/>
          <w:shd w:val="clear" w:color="auto" w:fill="FFFFFF"/>
        </w:rPr>
        <w:t xml:space="preserve">. </w:t>
      </w:r>
      <w:del w:id="78" w:author="Rangel, Antonio" w:date="2021-08-16T17:30:00Z">
        <w:r w:rsidR="0060752B" w:rsidDel="009E598B">
          <w:rPr>
            <w:rFonts w:ascii="Times New Roman" w:hAnsi="Times New Roman" w:cs="Times New Roman"/>
            <w:color w:val="1D1C1D"/>
            <w:sz w:val="24"/>
            <w:szCs w:val="24"/>
            <w:shd w:val="clear" w:color="auto" w:fill="FFFFFF"/>
          </w:rPr>
          <w:delText xml:space="preserve">Specifically, subjects should </w:delText>
        </w:r>
        <w:r w:rsidR="00C507E3" w:rsidDel="009E598B">
          <w:rPr>
            <w:rFonts w:ascii="Times New Roman" w:hAnsi="Times New Roman" w:cs="Times New Roman"/>
            <w:color w:val="1D1C1D"/>
            <w:sz w:val="24"/>
            <w:szCs w:val="24"/>
            <w:shd w:val="clear" w:color="auto" w:fill="FFFFFF"/>
          </w:rPr>
          <w:delText xml:space="preserve">make faster and more accurate decisions between food items. </w:delText>
        </w:r>
      </w:del>
    </w:p>
    <w:p w14:paraId="20A8A8B9" w14:textId="07303BAC" w:rsidR="00CD096F" w:rsidRDefault="009076DC" w:rsidP="009E598B">
      <w:pPr>
        <w:spacing w:line="276" w:lineRule="auto"/>
        <w:rPr>
          <w:ins w:id="79" w:author="Rangel, Antonio" w:date="2021-08-16T17:26:00Z"/>
          <w:rFonts w:ascii="Times New Roman" w:hAnsi="Times New Roman" w:cs="Times New Roman"/>
          <w:color w:val="1D1C1D"/>
          <w:sz w:val="24"/>
          <w:szCs w:val="24"/>
          <w:shd w:val="clear" w:color="auto" w:fill="FFFFFF"/>
        </w:rPr>
      </w:pPr>
      <w:moveToRangeStart w:id="80" w:author="Rangel, Antonio" w:date="2021-08-16T17:26:00Z" w:name="move80027186"/>
      <w:moveTo w:id="81" w:author="Rangel, Antonio" w:date="2021-08-16T17:26:00Z">
        <w:del w:id="82" w:author="Rangel, Antonio" w:date="2021-08-16T17:30:00Z">
          <w:r w:rsidDel="009E598B">
            <w:rPr>
              <w:rFonts w:ascii="Times New Roman" w:hAnsi="Times New Roman" w:cs="Times New Roman"/>
              <w:color w:val="1D1C1D"/>
              <w:sz w:val="24"/>
              <w:szCs w:val="24"/>
              <w:shd w:val="clear" w:color="auto" w:fill="FFFFFF"/>
            </w:rPr>
            <w:delText>that is also disrupted by noise (diffusion) and integrates this over time until a threshold is passed, and a decision is made (</w:delText>
          </w:r>
          <w:r w:rsidRPr="00C16312" w:rsidDel="009E598B">
            <w:rPr>
              <w:rFonts w:ascii="Times New Roman" w:eastAsia="Times New Roman" w:hAnsi="Times New Roman" w:cs="Times New Roman"/>
              <w:sz w:val="24"/>
              <w:szCs w:val="24"/>
            </w:rPr>
            <w:delText>Bitzer, Park, Blankenburg, &amp; Kiebel,</w:delText>
          </w:r>
          <w:r w:rsidDel="009E598B">
            <w:rPr>
              <w:rFonts w:ascii="Times New Roman" w:eastAsia="Times New Roman" w:hAnsi="Times New Roman" w:cs="Times New Roman"/>
              <w:sz w:val="24"/>
              <w:szCs w:val="24"/>
            </w:rPr>
            <w:delText xml:space="preserve"> </w:delText>
          </w:r>
          <w:r w:rsidRPr="00C16312" w:rsidDel="009E598B">
            <w:rPr>
              <w:rFonts w:ascii="Times New Roman" w:eastAsia="Times New Roman" w:hAnsi="Times New Roman" w:cs="Times New Roman"/>
              <w:sz w:val="24"/>
              <w:szCs w:val="24"/>
            </w:rPr>
            <w:delText>2014</w:delText>
          </w:r>
          <w:r w:rsidDel="009E598B">
            <w:rPr>
              <w:rFonts w:ascii="Times New Roman" w:eastAsia="Times New Roman" w:hAnsi="Times New Roman" w:cs="Times New Roman"/>
              <w:sz w:val="24"/>
              <w:szCs w:val="24"/>
            </w:rPr>
            <w:delText>)</w:delText>
          </w:r>
          <w:r w:rsidDel="009E598B">
            <w:rPr>
              <w:rFonts w:ascii="Times New Roman" w:hAnsi="Times New Roman" w:cs="Times New Roman"/>
              <w:color w:val="1D1C1D"/>
              <w:sz w:val="24"/>
              <w:szCs w:val="24"/>
              <w:shd w:val="clear" w:color="auto" w:fill="FFFFFF"/>
            </w:rPr>
            <w:delText>. In relation to this project, subjects are sampling between two previously rated food items.</w:delText>
          </w:r>
        </w:del>
      </w:moveTo>
      <w:moveToRangeEnd w:id="80"/>
    </w:p>
    <w:p w14:paraId="4483B53A" w14:textId="49EA405D" w:rsidR="009076DC" w:rsidDel="009E598B" w:rsidRDefault="009E598B" w:rsidP="009076DC">
      <w:pPr>
        <w:spacing w:line="276" w:lineRule="auto"/>
        <w:rPr>
          <w:del w:id="83" w:author="Rangel, Antonio" w:date="2021-08-16T17:31:00Z"/>
          <w:moveTo w:id="84" w:author="Rangel, Antonio" w:date="2021-08-16T17:24:00Z"/>
          <w:rFonts w:ascii="Times New Roman" w:hAnsi="Times New Roman" w:cs="Times New Roman"/>
          <w:color w:val="1D1C1D"/>
          <w:sz w:val="24"/>
          <w:szCs w:val="24"/>
          <w:shd w:val="clear" w:color="auto" w:fill="FFFFFF"/>
        </w:rPr>
      </w:pPr>
      <w:ins w:id="85" w:author="Rangel, Antonio" w:date="2021-08-16T17:31:00Z">
        <w:r>
          <w:rPr>
            <w:rFonts w:ascii="Times New Roman" w:hAnsi="Times New Roman" w:cs="Times New Roman"/>
            <w:color w:val="1D1C1D"/>
            <w:sz w:val="24"/>
            <w:szCs w:val="24"/>
            <w:shd w:val="clear" w:color="auto" w:fill="FFFFFF"/>
          </w:rPr>
          <w:br/>
          <w:t>We validated this hypothesis by simulating choice data using the DDM for different amounts of noise.</w:t>
        </w:r>
      </w:ins>
      <w:ins w:id="86" w:author="Rangel, Antonio" w:date="2021-08-16T17:32:00Z">
        <w:r>
          <w:rPr>
            <w:rFonts w:ascii="Times New Roman" w:hAnsi="Times New Roman" w:cs="Times New Roman"/>
            <w:color w:val="1D1C1D"/>
            <w:sz w:val="24"/>
            <w:szCs w:val="24"/>
            <w:shd w:val="clear" w:color="auto" w:fill="FFFFFF"/>
          </w:rPr>
          <w:t xml:space="preserve"> The results are shown in Figure 3.</w:t>
        </w:r>
      </w:ins>
      <w:moveToRangeStart w:id="87" w:author="Rangel, Antonio" w:date="2021-08-16T17:24:00Z" w:name="move80027084"/>
      <w:moveTo w:id="88" w:author="Rangel, Antonio" w:date="2021-08-16T17:24:00Z">
        <w:del w:id="89" w:author="Rangel, Antonio" w:date="2021-08-16T17:31:00Z">
          <w:r w:rsidR="009076DC" w:rsidDel="009E598B">
            <w:rPr>
              <w:rFonts w:ascii="Times New Roman" w:hAnsi="Times New Roman" w:cs="Times New Roman"/>
              <w:color w:val="1D1C1D"/>
              <w:sz w:val="24"/>
              <w:szCs w:val="24"/>
              <w:shd w:val="clear" w:color="auto" w:fill="FFFFFF"/>
            </w:rPr>
            <w:delText>The hypothesis suggests that</w:delText>
          </w:r>
          <w:r w:rsidR="009076DC" w:rsidRPr="00635914" w:rsidDel="009E598B">
            <w:rPr>
              <w:rFonts w:ascii="Times New Roman" w:hAnsi="Times New Roman" w:cs="Times New Roman"/>
              <w:color w:val="1D1C1D"/>
              <w:sz w:val="24"/>
              <w:szCs w:val="24"/>
              <w:shd w:val="clear" w:color="auto" w:fill="FFFFFF"/>
            </w:rPr>
            <w:delText xml:space="preserve"> noise decreases with the number of times an option has been evaluated over the course of the experiment, choice accuracy should increase with the number of times the options have been encountered previously, and the reaction time curves (i.e., reaction time as a function of choice difficulty) should become steeper with previous experience.</w:delText>
          </w:r>
        </w:del>
      </w:moveTo>
    </w:p>
    <w:moveToRangeEnd w:id="87"/>
    <w:p w14:paraId="42E41EF0" w14:textId="77777777" w:rsidR="009076DC" w:rsidRPr="00635914" w:rsidRDefault="009076DC" w:rsidP="00DF6570">
      <w:pPr>
        <w:spacing w:line="276" w:lineRule="auto"/>
        <w:rPr>
          <w:rFonts w:ascii="Times New Roman" w:hAnsi="Times New Roman" w:cs="Times New Roman"/>
          <w:color w:val="1D1C1D"/>
          <w:sz w:val="24"/>
          <w:szCs w:val="24"/>
          <w:shd w:val="clear" w:color="auto" w:fill="FFFFFF"/>
        </w:rPr>
      </w:pPr>
    </w:p>
    <w:p w14:paraId="5B5EC84F" w14:textId="4FFDAC65" w:rsidR="00842DCA" w:rsidDel="009E598B" w:rsidRDefault="00635914" w:rsidP="00050101">
      <w:pPr>
        <w:spacing w:line="276" w:lineRule="auto"/>
        <w:rPr>
          <w:del w:id="90" w:author="Rangel, Antonio" w:date="2021-08-16T17:31:00Z"/>
          <w:rFonts w:ascii="Times New Roman" w:hAnsi="Times New Roman" w:cs="Times New Roman"/>
          <w:color w:val="1D1C1D"/>
          <w:sz w:val="24"/>
          <w:szCs w:val="24"/>
          <w:shd w:val="clear" w:color="auto" w:fill="FFFFFF"/>
        </w:rPr>
      </w:pPr>
      <w:del w:id="91" w:author="Rangel, Antonio" w:date="2021-08-16T17:31:00Z">
        <w:r w:rsidRPr="00635914" w:rsidDel="009E598B">
          <w:rPr>
            <w:rFonts w:ascii="Times New Roman" w:hAnsi="Times New Roman" w:cs="Times New Roman"/>
            <w:color w:val="1D1C1D"/>
            <w:sz w:val="24"/>
            <w:szCs w:val="24"/>
            <w:shd w:val="clear" w:color="auto" w:fill="FFFFFF"/>
          </w:rPr>
          <w:lastRenderedPageBreak/>
          <w:delText xml:space="preserve">In relation to </w:delText>
        </w:r>
        <w:r w:rsidR="00D25D5B" w:rsidRPr="00C16312" w:rsidDel="009E598B">
          <w:rPr>
            <w:rFonts w:ascii="Times New Roman" w:hAnsi="Times New Roman" w:cs="Times New Roman"/>
            <w:color w:val="1D1C1D"/>
            <w:sz w:val="24"/>
            <w:szCs w:val="24"/>
            <w:shd w:val="clear" w:color="auto" w:fill="FFFFFF"/>
          </w:rPr>
          <w:delText xml:space="preserve">Figure </w:delText>
        </w:r>
        <w:r w:rsidR="008B1CB5" w:rsidDel="009E598B">
          <w:rPr>
            <w:rFonts w:ascii="Times New Roman" w:hAnsi="Times New Roman" w:cs="Times New Roman"/>
            <w:color w:val="1D1C1D"/>
            <w:sz w:val="24"/>
            <w:szCs w:val="24"/>
            <w:shd w:val="clear" w:color="auto" w:fill="FFFFFF"/>
          </w:rPr>
          <w:delText>2</w:delText>
        </w:r>
        <w:r w:rsidRPr="00635914" w:rsidDel="009E598B">
          <w:rPr>
            <w:rFonts w:ascii="Times New Roman" w:hAnsi="Times New Roman" w:cs="Times New Roman"/>
            <w:color w:val="1D1C1D"/>
            <w:sz w:val="24"/>
            <w:szCs w:val="24"/>
            <w:shd w:val="clear" w:color="auto" w:fill="FFFFFF"/>
          </w:rPr>
          <w:delText xml:space="preserve">, we expect the amount of time to decrease before a barrier is hit as well as the </w:delText>
        </w:r>
        <w:r w:rsidR="00D25D5B" w:rsidRPr="00C16312" w:rsidDel="009E598B">
          <w:rPr>
            <w:rFonts w:ascii="Times New Roman" w:hAnsi="Times New Roman" w:cs="Times New Roman"/>
            <w:color w:val="1D1C1D"/>
            <w:sz w:val="24"/>
            <w:szCs w:val="24"/>
            <w:shd w:val="clear" w:color="auto" w:fill="FFFFFF"/>
          </w:rPr>
          <w:delText>number</w:delText>
        </w:r>
        <w:r w:rsidRPr="00635914" w:rsidDel="009E598B">
          <w:rPr>
            <w:rFonts w:ascii="Times New Roman" w:hAnsi="Times New Roman" w:cs="Times New Roman"/>
            <w:color w:val="1D1C1D"/>
            <w:sz w:val="24"/>
            <w:szCs w:val="24"/>
            <w:shd w:val="clear" w:color="auto" w:fill="FFFFFF"/>
          </w:rPr>
          <w:delText xml:space="preserve"> of shifts between a and 0 to decrease before a barrier is hit. As noise </w:delText>
        </w:r>
        <w:r w:rsidR="00D25D5B" w:rsidRPr="00C16312" w:rsidDel="009E598B">
          <w:rPr>
            <w:rFonts w:ascii="Times New Roman" w:hAnsi="Times New Roman" w:cs="Times New Roman"/>
            <w:color w:val="1D1C1D"/>
            <w:sz w:val="24"/>
            <w:szCs w:val="24"/>
            <w:shd w:val="clear" w:color="auto" w:fill="FFFFFF"/>
          </w:rPr>
          <w:delText>increases,</w:delText>
        </w:r>
        <w:r w:rsidRPr="00635914" w:rsidDel="009E598B">
          <w:rPr>
            <w:rFonts w:ascii="Times New Roman" w:hAnsi="Times New Roman" w:cs="Times New Roman"/>
            <w:color w:val="1D1C1D"/>
            <w:sz w:val="24"/>
            <w:szCs w:val="24"/>
            <w:shd w:val="clear" w:color="auto" w:fill="FFFFFF"/>
          </w:rPr>
          <w:delText xml:space="preserve"> we expect the shifts between left and right to increase and the subject to take longer when </w:delText>
        </w:r>
        <w:r w:rsidR="00D25D5B" w:rsidRPr="00C16312" w:rsidDel="009E598B">
          <w:rPr>
            <w:rFonts w:ascii="Times New Roman" w:hAnsi="Times New Roman" w:cs="Times New Roman"/>
            <w:color w:val="1D1C1D"/>
            <w:sz w:val="24"/>
            <w:szCs w:val="24"/>
            <w:shd w:val="clear" w:color="auto" w:fill="FFFFFF"/>
          </w:rPr>
          <w:delText>deciding</w:delText>
        </w:r>
        <w:r w:rsidRPr="00635914" w:rsidDel="009E598B">
          <w:rPr>
            <w:rFonts w:ascii="Times New Roman" w:hAnsi="Times New Roman" w:cs="Times New Roman"/>
            <w:color w:val="1D1C1D"/>
            <w:sz w:val="24"/>
            <w:szCs w:val="24"/>
            <w:shd w:val="clear" w:color="auto" w:fill="FFFFFF"/>
          </w:rPr>
          <w:delText>.</w:delText>
        </w:r>
      </w:del>
    </w:p>
    <w:p w14:paraId="29A49619" w14:textId="72B28BDE" w:rsidR="00050101" w:rsidRDefault="00050101" w:rsidP="00050101">
      <w:pPr>
        <w:spacing w:line="276" w:lineRule="auto"/>
        <w:rPr>
          <w:rFonts w:ascii="Times New Roman" w:hAnsi="Times New Roman" w:cs="Times New Roman"/>
          <w:color w:val="1D1C1D"/>
          <w:sz w:val="24"/>
          <w:szCs w:val="24"/>
          <w:shd w:val="clear" w:color="auto" w:fill="FFFFFF"/>
        </w:rPr>
      </w:pPr>
    </w:p>
    <w:p w14:paraId="46ACA787" w14:textId="77777777" w:rsidR="00050101" w:rsidRDefault="00050101" w:rsidP="000361B1">
      <w:pPr>
        <w:spacing w:line="276" w:lineRule="auto"/>
        <w:rPr>
          <w:rFonts w:ascii="Times New Roman" w:hAnsi="Times New Roman" w:cs="Times New Roman"/>
          <w:color w:val="1D1C1D"/>
          <w:sz w:val="24"/>
          <w:szCs w:val="24"/>
          <w:shd w:val="clear" w:color="auto" w:fill="FFFFFF"/>
        </w:rPr>
      </w:pPr>
    </w:p>
    <w:p w14:paraId="3784C82B" w14:textId="3CAF9143" w:rsidR="00635914" w:rsidRPr="00C16312" w:rsidRDefault="00635914" w:rsidP="00DF6570">
      <w:pPr>
        <w:spacing w:line="276" w:lineRule="auto"/>
        <w:ind w:firstLine="720"/>
        <w:jc w:val="center"/>
        <w:rPr>
          <w:rFonts w:ascii="Times New Roman" w:hAnsi="Times New Roman" w:cs="Times New Roman"/>
          <w:color w:val="1D1C1D"/>
          <w:sz w:val="24"/>
          <w:szCs w:val="24"/>
          <w:shd w:val="clear" w:color="auto" w:fill="FFFFFF"/>
        </w:rPr>
      </w:pPr>
      <w:r w:rsidRPr="00C16312">
        <w:rPr>
          <w:rFonts w:ascii="Times New Roman" w:hAnsi="Times New Roman" w:cs="Times New Roman"/>
          <w:noProof/>
          <w:color w:val="1D1C1D"/>
          <w:sz w:val="24"/>
          <w:szCs w:val="24"/>
          <w:shd w:val="clear" w:color="auto" w:fill="FFFFFF"/>
        </w:rPr>
        <w:drawing>
          <wp:inline distT="0" distB="0" distL="0" distR="0" wp14:anchorId="0A8EAEFD" wp14:editId="6EC8FE34">
            <wp:extent cx="4748213" cy="2641705"/>
            <wp:effectExtent l="0" t="0" r="0" b="6350"/>
            <wp:docPr id="16" name="Picture 15" descr="Diagram&#10;&#10;Description automatically generated">
              <a:extLst xmlns:a="http://schemas.openxmlformats.org/drawingml/2006/main">
                <a:ext uri="{FF2B5EF4-FFF2-40B4-BE49-F238E27FC236}">
                  <a16:creationId xmlns:a16="http://schemas.microsoft.com/office/drawing/2014/main" id="{3EF5E10F-0B28-4469-85FC-17FD20EF5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Diagram&#10;&#10;Description automatically generated">
                      <a:extLst>
                        <a:ext uri="{FF2B5EF4-FFF2-40B4-BE49-F238E27FC236}">
                          <a16:creationId xmlns:a16="http://schemas.microsoft.com/office/drawing/2014/main" id="{3EF5E10F-0B28-4469-85FC-17FD20EF5FF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99961" cy="2670496"/>
                    </a:xfrm>
                    <a:prstGeom prst="rect">
                      <a:avLst/>
                    </a:prstGeom>
                  </pic:spPr>
                </pic:pic>
              </a:graphicData>
            </a:graphic>
          </wp:inline>
        </w:drawing>
      </w:r>
    </w:p>
    <w:p w14:paraId="72027614" w14:textId="6EB0A5D5" w:rsidR="00635914" w:rsidRPr="00DF6570" w:rsidRDefault="00635914" w:rsidP="00B00B4A">
      <w:pPr>
        <w:spacing w:line="276" w:lineRule="auto"/>
        <w:rPr>
          <w:rFonts w:ascii="Times New Roman" w:hAnsi="Times New Roman" w:cs="Times New Roman"/>
          <w:color w:val="1D1C1D"/>
          <w:sz w:val="20"/>
          <w:szCs w:val="20"/>
          <w:shd w:val="clear" w:color="auto" w:fill="FFFFFF"/>
        </w:rPr>
      </w:pPr>
      <w:r w:rsidRPr="00DF6570">
        <w:rPr>
          <w:rFonts w:ascii="Times New Roman" w:hAnsi="Times New Roman" w:cs="Times New Roman"/>
          <w:color w:val="1D1C1D"/>
          <w:sz w:val="20"/>
          <w:szCs w:val="20"/>
          <w:shd w:val="clear" w:color="auto" w:fill="FFFFFF"/>
        </w:rPr>
        <w:t>Fig</w:t>
      </w:r>
      <w:r w:rsidR="00D25D5B" w:rsidRPr="00DF6570">
        <w:rPr>
          <w:rFonts w:ascii="Times New Roman" w:hAnsi="Times New Roman" w:cs="Times New Roman"/>
          <w:color w:val="1D1C1D"/>
          <w:sz w:val="20"/>
          <w:szCs w:val="20"/>
          <w:shd w:val="clear" w:color="auto" w:fill="FFFFFF"/>
        </w:rPr>
        <w:t>.</w:t>
      </w:r>
      <w:r w:rsidR="002A5F13">
        <w:rPr>
          <w:rFonts w:ascii="Times New Roman" w:hAnsi="Times New Roman" w:cs="Times New Roman"/>
          <w:color w:val="1D1C1D"/>
          <w:sz w:val="20"/>
          <w:szCs w:val="20"/>
          <w:shd w:val="clear" w:color="auto" w:fill="FFFFFF"/>
        </w:rPr>
        <w:t>2</w:t>
      </w:r>
      <w:r w:rsidRPr="00DF6570">
        <w:rPr>
          <w:rFonts w:ascii="Times New Roman" w:hAnsi="Times New Roman" w:cs="Times New Roman"/>
          <w:color w:val="1D1C1D"/>
          <w:sz w:val="20"/>
          <w:szCs w:val="20"/>
          <w:shd w:val="clear" w:color="auto" w:fill="FFFFFF"/>
        </w:rPr>
        <w:t xml:space="preserve">. </w:t>
      </w:r>
      <w:r w:rsidR="00877AB6" w:rsidRPr="00DF6570">
        <w:rPr>
          <w:rFonts w:ascii="Times New Roman" w:hAnsi="Times New Roman" w:cs="Times New Roman"/>
          <w:color w:val="1D1C1D"/>
          <w:sz w:val="20"/>
          <w:szCs w:val="20"/>
          <w:shd w:val="clear" w:color="auto" w:fill="FFFFFF"/>
        </w:rPr>
        <w:t xml:space="preserve">DDM. </w:t>
      </w:r>
      <w:r w:rsidRPr="00DF6570">
        <w:rPr>
          <w:rFonts w:ascii="Times New Roman" w:hAnsi="Times New Roman" w:cs="Times New Roman"/>
          <w:color w:val="1D1C1D"/>
          <w:sz w:val="20"/>
          <w:szCs w:val="20"/>
          <w:shd w:val="clear" w:color="auto" w:fill="FFFFFF"/>
        </w:rPr>
        <w:t>DDM</w:t>
      </w:r>
      <w:r w:rsidR="00D25D5B" w:rsidRPr="00DF6570">
        <w:rPr>
          <w:rFonts w:ascii="Times New Roman" w:hAnsi="Times New Roman" w:cs="Times New Roman"/>
          <w:color w:val="1D1C1D"/>
          <w:sz w:val="20"/>
          <w:szCs w:val="20"/>
          <w:shd w:val="clear" w:color="auto" w:fill="FFFFFF"/>
        </w:rPr>
        <w:t xml:space="preserve"> representing the observations along the y axis and the upper line is the threshold barrier for the correct choice, barrier a, and the lower line is the threshold barrier for the</w:t>
      </w:r>
      <w:r w:rsidR="00D25D5B" w:rsidRPr="00DF6570">
        <w:rPr>
          <w:rFonts w:ascii="Times New Roman" w:hAnsi="Times New Roman" w:cs="Times New Roman"/>
          <w:b/>
          <w:bCs/>
          <w:color w:val="1D1C1D"/>
          <w:sz w:val="20"/>
          <w:szCs w:val="20"/>
          <w:shd w:val="clear" w:color="auto" w:fill="FFFFFF"/>
        </w:rPr>
        <w:t xml:space="preserve"> </w:t>
      </w:r>
      <w:r w:rsidR="00D25D5B" w:rsidRPr="00DF6570">
        <w:rPr>
          <w:rFonts w:ascii="Times New Roman" w:hAnsi="Times New Roman" w:cs="Times New Roman"/>
          <w:color w:val="1D1C1D"/>
          <w:sz w:val="20"/>
          <w:szCs w:val="20"/>
          <w:shd w:val="clear" w:color="auto" w:fill="FFFFFF"/>
        </w:rPr>
        <w:t>incorrect choice, barrier 0. The middle black horizontal line represents time. The thin jagged line represents the noise in the brain on a single trial when evidence is accumulated. The speed of accumulation is determined by the drift rate, v. The upper blue line and lower red line indicates reaction time. A decision is made when the trajectory of the jagged lines reaches either a or 0. t0 is the gap of time where the stimulus is presented, and the subject starts accumulating evidence.</w:t>
      </w:r>
    </w:p>
    <w:p w14:paraId="27D16023" w14:textId="56C4A21F" w:rsidR="00050101" w:rsidRDefault="00050101" w:rsidP="00B00B4A">
      <w:pPr>
        <w:spacing w:line="276" w:lineRule="auto"/>
        <w:rPr>
          <w:rFonts w:ascii="Times New Roman" w:hAnsi="Times New Roman" w:cs="Times New Roman"/>
          <w:color w:val="1D1C1D"/>
          <w:sz w:val="24"/>
          <w:szCs w:val="24"/>
          <w:shd w:val="clear" w:color="auto" w:fill="FFFFFF"/>
        </w:rPr>
      </w:pPr>
    </w:p>
    <w:p w14:paraId="38AC48F6" w14:textId="17AA0D48" w:rsidR="00F03E9F" w:rsidDel="009E598B" w:rsidRDefault="00F03E9F" w:rsidP="00F03E9F">
      <w:pPr>
        <w:spacing w:line="276" w:lineRule="auto"/>
        <w:rPr>
          <w:del w:id="92" w:author="Rangel, Antonio" w:date="2021-08-16T17:32:00Z"/>
          <w:rFonts w:ascii="Times New Roman" w:hAnsi="Times New Roman" w:cs="Times New Roman"/>
          <w:color w:val="1D1C1D"/>
          <w:sz w:val="24"/>
          <w:szCs w:val="24"/>
          <w:shd w:val="clear" w:color="auto" w:fill="FFFFFF"/>
        </w:rPr>
      </w:pPr>
      <w:del w:id="93" w:author="Rangel, Antonio" w:date="2021-08-16T17:32:00Z">
        <w:r w:rsidDel="009E598B">
          <w:rPr>
            <w:rFonts w:ascii="Times New Roman" w:hAnsi="Times New Roman" w:cs="Times New Roman"/>
            <w:color w:val="1D1C1D"/>
            <w:sz w:val="24"/>
            <w:szCs w:val="24"/>
            <w:shd w:val="clear" w:color="auto" w:fill="FFFFFF"/>
          </w:rPr>
          <w:delText xml:space="preserve">In DDMs, sigma is a variable that captures the amount of noise in the decision-making process. </w:delText>
        </w:r>
        <w:r w:rsidRPr="00626264" w:rsidDel="009E598B">
          <w:rPr>
            <w:rFonts w:ascii="Times New Roman" w:hAnsi="Times New Roman" w:cs="Times New Roman"/>
            <w:color w:val="1D1C1D"/>
            <w:sz w:val="24"/>
            <w:szCs w:val="24"/>
            <w:shd w:val="clear" w:color="auto" w:fill="FFFFFF"/>
          </w:rPr>
          <w:delText xml:space="preserve">The magnitude of sigma determines the number of errors in the process. The </w:delText>
        </w:r>
        <w:r w:rsidDel="009E598B">
          <w:rPr>
            <w:rFonts w:ascii="Times New Roman" w:hAnsi="Times New Roman" w:cs="Times New Roman"/>
            <w:color w:val="1D1C1D"/>
            <w:sz w:val="24"/>
            <w:szCs w:val="24"/>
            <w:shd w:val="clear" w:color="auto" w:fill="FFFFFF"/>
          </w:rPr>
          <w:delText>greater</w:delText>
        </w:r>
        <w:r w:rsidRPr="00626264" w:rsidDel="009E598B">
          <w:rPr>
            <w:rFonts w:ascii="Times New Roman" w:hAnsi="Times New Roman" w:cs="Times New Roman"/>
            <w:color w:val="1D1C1D"/>
            <w:sz w:val="24"/>
            <w:szCs w:val="24"/>
            <w:shd w:val="clear" w:color="auto" w:fill="FFFFFF"/>
          </w:rPr>
          <w:delText xml:space="preserve"> the sigma level</w:delText>
        </w:r>
        <w:r w:rsidDel="009E598B">
          <w:rPr>
            <w:rFonts w:ascii="Times New Roman" w:hAnsi="Times New Roman" w:cs="Times New Roman"/>
            <w:color w:val="1D1C1D"/>
            <w:sz w:val="24"/>
            <w:szCs w:val="24"/>
            <w:shd w:val="clear" w:color="auto" w:fill="FFFFFF"/>
          </w:rPr>
          <w:delText xml:space="preserve"> shows an increase in frequency of errors</w:delText>
        </w:r>
        <w:r w:rsidRPr="00626264" w:rsidDel="009E598B">
          <w:rPr>
            <w:rFonts w:ascii="Times New Roman" w:hAnsi="Times New Roman" w:cs="Times New Roman"/>
            <w:color w:val="1D1C1D"/>
            <w:sz w:val="24"/>
            <w:szCs w:val="24"/>
            <w:shd w:val="clear" w:color="auto" w:fill="FFFFFF"/>
          </w:rPr>
          <w:delText>.</w:delText>
        </w:r>
        <w:r w:rsidDel="009E598B">
          <w:rPr>
            <w:rFonts w:ascii="Times New Roman" w:hAnsi="Times New Roman" w:cs="Times New Roman"/>
            <w:color w:val="1D1C1D"/>
            <w:sz w:val="24"/>
            <w:szCs w:val="24"/>
            <w:shd w:val="clear" w:color="auto" w:fill="FFFFFF"/>
          </w:rPr>
          <w:delText xml:space="preserve"> Altering sigma levels in predicted simulations using a random sample with a normal distribution is impactful because it shows what to expect for a real dataset at those levels.</w:delText>
        </w:r>
      </w:del>
    </w:p>
    <w:p w14:paraId="324FC102" w14:textId="77777777" w:rsidR="00F03E9F" w:rsidRDefault="00F03E9F" w:rsidP="00050101">
      <w:pPr>
        <w:spacing w:line="276" w:lineRule="auto"/>
        <w:rPr>
          <w:rFonts w:ascii="Times New Roman" w:hAnsi="Times New Roman" w:cs="Times New Roman"/>
          <w:color w:val="1D1C1D"/>
          <w:sz w:val="24"/>
          <w:szCs w:val="24"/>
          <w:shd w:val="clear" w:color="auto" w:fill="FFFFFF"/>
        </w:rPr>
      </w:pPr>
    </w:p>
    <w:p w14:paraId="143030FB" w14:textId="341F510C" w:rsidR="009E598B" w:rsidRDefault="00050101" w:rsidP="00050101">
      <w:pPr>
        <w:spacing w:line="276" w:lineRule="auto"/>
        <w:rPr>
          <w:ins w:id="94" w:author="Rangel, Antonio" w:date="2021-08-16T17:33:00Z"/>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 xml:space="preserve">Figure </w:t>
      </w:r>
      <w:r w:rsidR="002A5F13">
        <w:rPr>
          <w:rFonts w:ascii="Times New Roman" w:hAnsi="Times New Roman" w:cs="Times New Roman"/>
          <w:color w:val="1D1C1D"/>
          <w:sz w:val="24"/>
          <w:szCs w:val="24"/>
          <w:shd w:val="clear" w:color="auto" w:fill="FFFFFF"/>
        </w:rPr>
        <w:t>3</w:t>
      </w:r>
      <w:r w:rsidR="00EC07D3">
        <w:rPr>
          <w:rFonts w:ascii="Times New Roman" w:hAnsi="Times New Roman" w:cs="Times New Roman"/>
          <w:color w:val="1D1C1D"/>
          <w:sz w:val="24"/>
          <w:szCs w:val="24"/>
          <w:shd w:val="clear" w:color="auto" w:fill="FFFFFF"/>
        </w:rPr>
        <w:t>a</w:t>
      </w:r>
      <w:r w:rsidRPr="00C16312">
        <w:rPr>
          <w:rFonts w:ascii="Times New Roman" w:hAnsi="Times New Roman" w:cs="Times New Roman"/>
          <w:color w:val="1D1C1D"/>
          <w:sz w:val="24"/>
          <w:szCs w:val="24"/>
          <w:shd w:val="clear" w:color="auto" w:fill="FFFFFF"/>
        </w:rPr>
        <w:t xml:space="preserve"> shows </w:t>
      </w:r>
      <w:del w:id="95" w:author="Rangel, Antonio" w:date="2021-08-16T17:33:00Z">
        <w:r w:rsidRPr="00C16312" w:rsidDel="009E598B">
          <w:rPr>
            <w:rFonts w:ascii="Times New Roman" w:hAnsi="Times New Roman" w:cs="Times New Roman"/>
            <w:color w:val="1D1C1D"/>
            <w:sz w:val="24"/>
            <w:szCs w:val="24"/>
            <w:shd w:val="clear" w:color="auto" w:fill="FFFFFF"/>
          </w:rPr>
          <w:delText>what to expect for a real dataset at varying sigma levels</w:delText>
        </w:r>
      </w:del>
      <w:ins w:id="96" w:author="Rangel, Antonio" w:date="2021-08-16T17:33:00Z">
        <w:r w:rsidR="009E598B">
          <w:rPr>
            <w:rFonts w:ascii="Times New Roman" w:hAnsi="Times New Roman" w:cs="Times New Roman"/>
            <w:color w:val="1D1C1D"/>
            <w:sz w:val="24"/>
            <w:szCs w:val="24"/>
            <w:shd w:val="clear" w:color="auto" w:fill="FFFFFF"/>
          </w:rPr>
          <w:t>the impact of noise on choices</w:t>
        </w:r>
      </w:ins>
      <w:r w:rsidRPr="00C16312">
        <w:rPr>
          <w:rFonts w:ascii="Times New Roman" w:hAnsi="Times New Roman" w:cs="Times New Roman"/>
          <w:color w:val="1D1C1D"/>
          <w:sz w:val="24"/>
          <w:szCs w:val="24"/>
          <w:shd w:val="clear" w:color="auto" w:fill="FFFFFF"/>
        </w:rPr>
        <w:t xml:space="preserve">. As </w:t>
      </w:r>
      <w:ins w:id="97" w:author="Rangel, Antonio" w:date="2021-08-16T17:32:00Z">
        <w:r w:rsidR="009E598B">
          <w:rPr>
            <w:rFonts w:ascii="Times New Roman" w:hAnsi="Times New Roman" w:cs="Times New Roman"/>
            <w:color w:val="1D1C1D"/>
            <w:sz w:val="24"/>
            <w:szCs w:val="24"/>
            <w:shd w:val="clear" w:color="auto" w:fill="FFFFFF"/>
          </w:rPr>
          <w:t>the noise (denot</w:t>
        </w:r>
      </w:ins>
      <w:ins w:id="98" w:author="Rangel, Antonio" w:date="2021-08-16T17:33:00Z">
        <w:r w:rsidR="009E598B">
          <w:rPr>
            <w:rFonts w:ascii="Times New Roman" w:hAnsi="Times New Roman" w:cs="Times New Roman"/>
            <w:color w:val="1D1C1D"/>
            <w:sz w:val="24"/>
            <w:szCs w:val="24"/>
            <w:shd w:val="clear" w:color="auto" w:fill="FFFFFF"/>
          </w:rPr>
          <w:t>e</w:t>
        </w:r>
      </w:ins>
      <w:ins w:id="99" w:author="Rangel, Antonio" w:date="2021-08-16T17:32:00Z">
        <w:r w:rsidR="009E598B">
          <w:rPr>
            <w:rFonts w:ascii="Times New Roman" w:hAnsi="Times New Roman" w:cs="Times New Roman"/>
            <w:color w:val="1D1C1D"/>
            <w:sz w:val="24"/>
            <w:szCs w:val="24"/>
            <w:shd w:val="clear" w:color="auto" w:fill="FFFFFF"/>
          </w:rPr>
          <w:t xml:space="preserve">d by sigma) </w:t>
        </w:r>
      </w:ins>
      <w:del w:id="100" w:author="Rangel, Antonio" w:date="2021-08-16T17:32:00Z">
        <w:r w:rsidRPr="00C16312" w:rsidDel="009E598B">
          <w:rPr>
            <w:rFonts w:ascii="Times New Roman" w:hAnsi="Times New Roman" w:cs="Times New Roman"/>
            <w:color w:val="1D1C1D"/>
            <w:sz w:val="24"/>
            <w:szCs w:val="24"/>
            <w:shd w:val="clear" w:color="auto" w:fill="FFFFFF"/>
          </w:rPr>
          <w:delText>sigma levels increas</w:delText>
        </w:r>
      </w:del>
      <w:ins w:id="101" w:author="Rangel, Antonio" w:date="2021-08-16T17:32:00Z">
        <w:r w:rsidR="009E598B">
          <w:rPr>
            <w:rFonts w:ascii="Times New Roman" w:hAnsi="Times New Roman" w:cs="Times New Roman"/>
            <w:color w:val="1D1C1D"/>
            <w:sz w:val="24"/>
            <w:szCs w:val="24"/>
            <w:shd w:val="clear" w:color="auto" w:fill="FFFFFF"/>
          </w:rPr>
          <w:t>increases</w:t>
        </w:r>
      </w:ins>
      <w:del w:id="102" w:author="Rangel, Antonio" w:date="2021-08-16T17:32:00Z">
        <w:r w:rsidRPr="00C16312" w:rsidDel="009E598B">
          <w:rPr>
            <w:rFonts w:ascii="Times New Roman" w:hAnsi="Times New Roman" w:cs="Times New Roman"/>
            <w:color w:val="1D1C1D"/>
            <w:sz w:val="24"/>
            <w:szCs w:val="24"/>
            <w:shd w:val="clear" w:color="auto" w:fill="FFFFFF"/>
          </w:rPr>
          <w:delText>e</w:delText>
        </w:r>
      </w:del>
      <w:r w:rsidRPr="00C16312">
        <w:rPr>
          <w:rFonts w:ascii="Times New Roman" w:hAnsi="Times New Roman" w:cs="Times New Roman"/>
          <w:color w:val="1D1C1D"/>
          <w:sz w:val="24"/>
          <w:szCs w:val="24"/>
          <w:shd w:val="clear" w:color="auto" w:fill="FFFFFF"/>
        </w:rPr>
        <w:t xml:space="preserve">, the </w:t>
      </w:r>
      <w:del w:id="103" w:author="Rangel, Antonio" w:date="2021-08-16T17:32:00Z">
        <w:r w:rsidRPr="00C16312" w:rsidDel="009E598B">
          <w:rPr>
            <w:rFonts w:ascii="Times New Roman" w:hAnsi="Times New Roman" w:cs="Times New Roman"/>
            <w:color w:val="1D1C1D"/>
            <w:sz w:val="24"/>
            <w:szCs w:val="24"/>
            <w:shd w:val="clear" w:color="auto" w:fill="FFFFFF"/>
          </w:rPr>
          <w:delText>smoother the curve</w:delText>
        </w:r>
      </w:del>
      <w:ins w:id="104" w:author="Rangel, Antonio" w:date="2021-08-16T17:32:00Z">
        <w:r w:rsidR="009E598B">
          <w:rPr>
            <w:rFonts w:ascii="Times New Roman" w:hAnsi="Times New Roman" w:cs="Times New Roman"/>
            <w:color w:val="1D1C1D"/>
            <w:sz w:val="24"/>
            <w:szCs w:val="24"/>
            <w:shd w:val="clear" w:color="auto" w:fill="FFFFFF"/>
          </w:rPr>
          <w:t xml:space="preserve">choice curve becomes steeper, so the subject becomes more able to </w:t>
        </w:r>
      </w:ins>
      <w:ins w:id="105" w:author="Rangel, Antonio" w:date="2021-08-16T17:33:00Z">
        <w:r w:rsidR="009E598B">
          <w:rPr>
            <w:rFonts w:ascii="Times New Roman" w:hAnsi="Times New Roman" w:cs="Times New Roman"/>
            <w:color w:val="1D1C1D"/>
            <w:sz w:val="24"/>
            <w:szCs w:val="24"/>
            <w:shd w:val="clear" w:color="auto" w:fill="FFFFFF"/>
          </w:rPr>
          <w:t xml:space="preserve">choose the best item reliably. Figure 3b shows the impact of noise on reaction time: as the </w:t>
        </w:r>
      </w:ins>
      <w:ins w:id="106" w:author="Rangel, Antonio" w:date="2021-08-16T17:34:00Z">
        <w:r w:rsidR="009E598B">
          <w:rPr>
            <w:rFonts w:ascii="Times New Roman" w:hAnsi="Times New Roman" w:cs="Times New Roman"/>
            <w:color w:val="1D1C1D"/>
            <w:sz w:val="24"/>
            <w:szCs w:val="24"/>
            <w:shd w:val="clear" w:color="auto" w:fill="FFFFFF"/>
          </w:rPr>
          <w:t>no</w:t>
        </w:r>
      </w:ins>
      <w:ins w:id="107" w:author="Rangel, Antonio" w:date="2021-08-16T17:33:00Z">
        <w:r w:rsidR="009E598B">
          <w:rPr>
            <w:rFonts w:ascii="Times New Roman" w:hAnsi="Times New Roman" w:cs="Times New Roman"/>
            <w:color w:val="1D1C1D"/>
            <w:sz w:val="24"/>
            <w:szCs w:val="24"/>
            <w:shd w:val="clear" w:color="auto" w:fill="FFFFFF"/>
          </w:rPr>
          <w:t xml:space="preserve">ise increases, </w:t>
        </w:r>
      </w:ins>
      <w:ins w:id="108" w:author="Rangel, Antonio" w:date="2021-08-16T17:34:00Z">
        <w:r w:rsidR="009E598B">
          <w:rPr>
            <w:rFonts w:ascii="Times New Roman" w:hAnsi="Times New Roman" w:cs="Times New Roman"/>
            <w:color w:val="1D1C1D"/>
            <w:sz w:val="24"/>
            <w:szCs w:val="24"/>
            <w:shd w:val="clear" w:color="auto" w:fill="FFFFFF"/>
          </w:rPr>
          <w:t>reaction times become faster but also less sensitive to the value differences.</w:t>
        </w:r>
      </w:ins>
      <w:del w:id="109" w:author="Rangel, Antonio" w:date="2021-08-16T17:33:00Z">
        <w:r w:rsidRPr="00C16312" w:rsidDel="009E598B">
          <w:rPr>
            <w:rFonts w:ascii="Times New Roman" w:hAnsi="Times New Roman" w:cs="Times New Roman"/>
            <w:color w:val="1D1C1D"/>
            <w:sz w:val="24"/>
            <w:szCs w:val="24"/>
            <w:shd w:val="clear" w:color="auto" w:fill="FFFFFF"/>
          </w:rPr>
          <w:delText xml:space="preserve">. </w:delText>
        </w:r>
      </w:del>
    </w:p>
    <w:p w14:paraId="42A2D53B" w14:textId="3B66FC33" w:rsidR="005C1005" w:rsidDel="009E598B" w:rsidRDefault="00F25C00" w:rsidP="00050101">
      <w:pPr>
        <w:spacing w:line="276" w:lineRule="auto"/>
        <w:rPr>
          <w:del w:id="110" w:author="Rangel, Antonio" w:date="2021-08-16T17:34:00Z"/>
          <w:rFonts w:ascii="Times New Roman" w:hAnsi="Times New Roman" w:cs="Times New Roman"/>
          <w:color w:val="1D1C1D"/>
          <w:sz w:val="24"/>
          <w:szCs w:val="24"/>
          <w:shd w:val="clear" w:color="auto" w:fill="FFFFFF"/>
        </w:rPr>
      </w:pPr>
      <w:del w:id="111" w:author="Rangel, Antonio" w:date="2021-08-16T17:33:00Z">
        <w:r w:rsidDel="009E598B">
          <w:rPr>
            <w:rFonts w:ascii="Times New Roman" w:hAnsi="Times New Roman" w:cs="Times New Roman"/>
            <w:color w:val="1D1C1D"/>
            <w:sz w:val="24"/>
            <w:szCs w:val="24"/>
            <w:shd w:val="clear" w:color="auto" w:fill="FFFFFF"/>
          </w:rPr>
          <w:lastRenderedPageBreak/>
          <w:delText xml:space="preserve">The results </w:delText>
        </w:r>
        <w:r w:rsidR="006F398B" w:rsidDel="009E598B">
          <w:rPr>
            <w:rFonts w:ascii="Times New Roman" w:hAnsi="Times New Roman" w:cs="Times New Roman"/>
            <w:color w:val="1D1C1D"/>
            <w:sz w:val="24"/>
            <w:szCs w:val="24"/>
            <w:shd w:val="clear" w:color="auto" w:fill="FFFFFF"/>
          </w:rPr>
          <w:delText xml:space="preserve">from Smith and Krajbich (2018) and Eum and Rangel (2021) follow the trend of the </w:delText>
        </w:r>
        <w:r w:rsidR="00143D75" w:rsidDel="009E598B">
          <w:rPr>
            <w:rFonts w:ascii="Times New Roman" w:hAnsi="Times New Roman" w:cs="Times New Roman"/>
            <w:color w:val="1D1C1D"/>
            <w:sz w:val="24"/>
            <w:szCs w:val="24"/>
            <w:shd w:val="clear" w:color="auto" w:fill="FFFFFF"/>
          </w:rPr>
          <w:delText>greatest magnitude of sigma in Figure 3</w:delText>
        </w:r>
        <w:r w:rsidR="00EC07D3" w:rsidDel="009E598B">
          <w:rPr>
            <w:rFonts w:ascii="Times New Roman" w:hAnsi="Times New Roman" w:cs="Times New Roman"/>
            <w:color w:val="1D1C1D"/>
            <w:sz w:val="24"/>
            <w:szCs w:val="24"/>
            <w:shd w:val="clear" w:color="auto" w:fill="FFFFFF"/>
          </w:rPr>
          <w:delText>a</w:delText>
        </w:r>
        <w:r w:rsidR="00143D75" w:rsidDel="009E598B">
          <w:rPr>
            <w:rFonts w:ascii="Times New Roman" w:hAnsi="Times New Roman" w:cs="Times New Roman"/>
            <w:color w:val="1D1C1D"/>
            <w:sz w:val="24"/>
            <w:szCs w:val="24"/>
            <w:shd w:val="clear" w:color="auto" w:fill="FFFFFF"/>
          </w:rPr>
          <w:delText xml:space="preserve">. </w:delText>
        </w:r>
        <w:r w:rsidR="002442E9" w:rsidDel="009E598B">
          <w:rPr>
            <w:rFonts w:ascii="Times New Roman" w:hAnsi="Times New Roman" w:cs="Times New Roman"/>
            <w:color w:val="1D1C1D"/>
            <w:sz w:val="24"/>
            <w:szCs w:val="24"/>
            <w:shd w:val="clear" w:color="auto" w:fill="FFFFFF"/>
          </w:rPr>
          <w:delText>The trends show smoother choice curve</w:delText>
        </w:r>
        <w:r w:rsidR="00A26CE2" w:rsidDel="009E598B">
          <w:rPr>
            <w:rFonts w:ascii="Times New Roman" w:hAnsi="Times New Roman" w:cs="Times New Roman"/>
            <w:color w:val="1D1C1D"/>
            <w:sz w:val="24"/>
            <w:szCs w:val="24"/>
            <w:shd w:val="clear" w:color="auto" w:fill="FFFFFF"/>
          </w:rPr>
          <w:delText xml:space="preserve">s for larger magnitude of error </w:delText>
        </w:r>
        <w:r w:rsidR="00302C58" w:rsidDel="009E598B">
          <w:rPr>
            <w:rFonts w:ascii="Times New Roman" w:hAnsi="Times New Roman" w:cs="Times New Roman"/>
            <w:color w:val="1D1C1D"/>
            <w:sz w:val="24"/>
            <w:szCs w:val="24"/>
            <w:shd w:val="clear" w:color="auto" w:fill="FFFFFF"/>
          </w:rPr>
          <w:delText xml:space="preserve">than a trend of a sharper curve. </w:delText>
        </w:r>
      </w:del>
      <w:del w:id="112" w:author="Rangel, Antonio" w:date="2021-08-16T17:34:00Z">
        <w:r w:rsidR="00050101" w:rsidRPr="00C16312" w:rsidDel="009E598B">
          <w:rPr>
            <w:rFonts w:ascii="Times New Roman" w:hAnsi="Times New Roman" w:cs="Times New Roman"/>
            <w:color w:val="1D1C1D"/>
            <w:sz w:val="24"/>
            <w:szCs w:val="24"/>
            <w:shd w:val="clear" w:color="auto" w:fill="FFFFFF"/>
          </w:rPr>
          <w:delText xml:space="preserve">Figure </w:delText>
        </w:r>
        <w:r w:rsidR="00EC07D3" w:rsidDel="009E598B">
          <w:rPr>
            <w:rFonts w:ascii="Times New Roman" w:hAnsi="Times New Roman" w:cs="Times New Roman"/>
            <w:color w:val="1D1C1D"/>
            <w:sz w:val="24"/>
            <w:szCs w:val="24"/>
            <w:shd w:val="clear" w:color="auto" w:fill="FFFFFF"/>
          </w:rPr>
          <w:delText>3b</w:delText>
        </w:r>
        <w:r w:rsidR="00050101" w:rsidRPr="00C16312" w:rsidDel="009E598B">
          <w:rPr>
            <w:rFonts w:ascii="Times New Roman" w:hAnsi="Times New Roman" w:cs="Times New Roman"/>
            <w:color w:val="1D1C1D"/>
            <w:sz w:val="24"/>
            <w:szCs w:val="24"/>
            <w:shd w:val="clear" w:color="auto" w:fill="FFFFFF"/>
          </w:rPr>
          <w:delText xml:space="preserve">shows what to expect for a real dataset at varying sigma levels. The </w:delText>
        </w:r>
        <w:r w:rsidR="007135EF" w:rsidDel="009E598B">
          <w:rPr>
            <w:rFonts w:ascii="Times New Roman" w:hAnsi="Times New Roman" w:cs="Times New Roman"/>
            <w:color w:val="1D1C1D"/>
            <w:sz w:val="24"/>
            <w:szCs w:val="24"/>
            <w:shd w:val="clear" w:color="auto" w:fill="FFFFFF"/>
          </w:rPr>
          <w:delText>reaction time</w:delText>
        </w:r>
        <w:r w:rsidR="007135EF" w:rsidRPr="00C16312" w:rsidDel="009E598B">
          <w:rPr>
            <w:rFonts w:ascii="Times New Roman" w:hAnsi="Times New Roman" w:cs="Times New Roman"/>
            <w:color w:val="1D1C1D"/>
            <w:sz w:val="24"/>
            <w:szCs w:val="24"/>
            <w:shd w:val="clear" w:color="auto" w:fill="FFFFFF"/>
          </w:rPr>
          <w:delText xml:space="preserve"> </w:delText>
        </w:r>
        <w:r w:rsidR="00050101" w:rsidRPr="00C16312" w:rsidDel="009E598B">
          <w:rPr>
            <w:rFonts w:ascii="Times New Roman" w:hAnsi="Times New Roman" w:cs="Times New Roman"/>
            <w:color w:val="1D1C1D"/>
            <w:sz w:val="24"/>
            <w:szCs w:val="24"/>
            <w:shd w:val="clear" w:color="auto" w:fill="FFFFFF"/>
          </w:rPr>
          <w:delText xml:space="preserve">becomes </w:delText>
        </w:r>
        <w:r w:rsidR="007135EF" w:rsidRPr="00C16312" w:rsidDel="009E598B">
          <w:rPr>
            <w:rFonts w:ascii="Times New Roman" w:hAnsi="Times New Roman" w:cs="Times New Roman"/>
            <w:color w:val="1D1C1D"/>
            <w:sz w:val="24"/>
            <w:szCs w:val="24"/>
            <w:shd w:val="clear" w:color="auto" w:fill="FFFFFF"/>
          </w:rPr>
          <w:delText>f</w:delText>
        </w:r>
        <w:r w:rsidR="007135EF" w:rsidDel="009E598B">
          <w:rPr>
            <w:rFonts w:ascii="Times New Roman" w:hAnsi="Times New Roman" w:cs="Times New Roman"/>
            <w:color w:val="1D1C1D"/>
            <w:sz w:val="24"/>
            <w:szCs w:val="24"/>
            <w:shd w:val="clear" w:color="auto" w:fill="FFFFFF"/>
          </w:rPr>
          <w:delText>aster</w:delText>
        </w:r>
        <w:r w:rsidR="007135EF" w:rsidRPr="00C16312" w:rsidDel="009E598B">
          <w:rPr>
            <w:rFonts w:ascii="Times New Roman" w:hAnsi="Times New Roman" w:cs="Times New Roman"/>
            <w:color w:val="1D1C1D"/>
            <w:sz w:val="24"/>
            <w:szCs w:val="24"/>
            <w:shd w:val="clear" w:color="auto" w:fill="FFFFFF"/>
          </w:rPr>
          <w:delText xml:space="preserve"> </w:delText>
        </w:r>
        <w:r w:rsidR="00050101" w:rsidRPr="00C16312" w:rsidDel="009E598B">
          <w:rPr>
            <w:rFonts w:ascii="Times New Roman" w:hAnsi="Times New Roman" w:cs="Times New Roman"/>
            <w:color w:val="1D1C1D"/>
            <w:sz w:val="24"/>
            <w:szCs w:val="24"/>
            <w:shd w:val="clear" w:color="auto" w:fill="FFFFFF"/>
          </w:rPr>
          <w:delText>as sigma levels increase.</w:delText>
        </w:r>
        <w:r w:rsidR="009210AF" w:rsidDel="009E598B">
          <w:rPr>
            <w:rFonts w:ascii="Times New Roman" w:hAnsi="Times New Roman" w:cs="Times New Roman"/>
            <w:color w:val="1D1C1D"/>
            <w:sz w:val="24"/>
            <w:szCs w:val="24"/>
            <w:shd w:val="clear" w:color="auto" w:fill="FFFFFF"/>
          </w:rPr>
          <w:delText xml:space="preserve"> In relation to Figure </w:delText>
        </w:r>
        <w:r w:rsidR="00EC07D3" w:rsidDel="009E598B">
          <w:rPr>
            <w:rFonts w:ascii="Times New Roman" w:hAnsi="Times New Roman" w:cs="Times New Roman"/>
            <w:color w:val="1D1C1D"/>
            <w:sz w:val="24"/>
            <w:szCs w:val="24"/>
            <w:shd w:val="clear" w:color="auto" w:fill="FFFFFF"/>
          </w:rPr>
          <w:delText>3b</w:delText>
        </w:r>
        <w:r w:rsidR="009210AF" w:rsidDel="009E598B">
          <w:rPr>
            <w:rFonts w:ascii="Times New Roman" w:hAnsi="Times New Roman" w:cs="Times New Roman"/>
            <w:color w:val="1D1C1D"/>
            <w:sz w:val="24"/>
            <w:szCs w:val="24"/>
            <w:shd w:val="clear" w:color="auto" w:fill="FFFFFF"/>
          </w:rPr>
          <w:delText>, the results are also most similar to the largest magn</w:delText>
        </w:r>
        <w:r w:rsidR="00923FA2" w:rsidDel="009E598B">
          <w:rPr>
            <w:rFonts w:ascii="Times New Roman" w:hAnsi="Times New Roman" w:cs="Times New Roman"/>
            <w:color w:val="1D1C1D"/>
            <w:sz w:val="24"/>
            <w:szCs w:val="24"/>
            <w:shd w:val="clear" w:color="auto" w:fill="FFFFFF"/>
          </w:rPr>
          <w:delText xml:space="preserve">itude of error. Figure </w:delText>
        </w:r>
        <w:r w:rsidR="00EC07D3" w:rsidDel="009E598B">
          <w:rPr>
            <w:rFonts w:ascii="Times New Roman" w:hAnsi="Times New Roman" w:cs="Times New Roman"/>
            <w:color w:val="1D1C1D"/>
            <w:sz w:val="24"/>
            <w:szCs w:val="24"/>
            <w:shd w:val="clear" w:color="auto" w:fill="FFFFFF"/>
          </w:rPr>
          <w:delText>3b</w:delText>
        </w:r>
        <w:r w:rsidR="00923FA2" w:rsidDel="009E598B">
          <w:rPr>
            <w:rFonts w:ascii="Times New Roman" w:hAnsi="Times New Roman" w:cs="Times New Roman"/>
            <w:color w:val="1D1C1D"/>
            <w:sz w:val="24"/>
            <w:szCs w:val="24"/>
            <w:shd w:val="clear" w:color="auto" w:fill="FFFFFF"/>
          </w:rPr>
          <w:delText xml:space="preserve"> shows the largest magnitude of sigma has the fastest reaction time at about </w:delText>
        </w:r>
        <w:r w:rsidR="005C1005" w:rsidDel="009E598B">
          <w:rPr>
            <w:rFonts w:ascii="Times New Roman" w:hAnsi="Times New Roman" w:cs="Times New Roman"/>
            <w:color w:val="1D1C1D"/>
            <w:sz w:val="24"/>
            <w:szCs w:val="24"/>
            <w:shd w:val="clear" w:color="auto" w:fill="FFFFFF"/>
          </w:rPr>
          <w:delText xml:space="preserve">two </w:delText>
        </w:r>
        <w:r w:rsidR="00923FA2" w:rsidDel="009E598B">
          <w:rPr>
            <w:rFonts w:ascii="Times New Roman" w:hAnsi="Times New Roman" w:cs="Times New Roman"/>
            <w:color w:val="1D1C1D"/>
            <w:sz w:val="24"/>
            <w:szCs w:val="24"/>
            <w:shd w:val="clear" w:color="auto" w:fill="FFFFFF"/>
          </w:rPr>
          <w:delText xml:space="preserve">seconds, or 2,000 milliseconds. The results from Smith and Krajbich (2018) and Eum and Rangel (2021) </w:delText>
        </w:r>
        <w:r w:rsidR="005C1005" w:rsidDel="009E598B">
          <w:rPr>
            <w:rFonts w:ascii="Times New Roman" w:hAnsi="Times New Roman" w:cs="Times New Roman"/>
            <w:color w:val="1D1C1D"/>
            <w:sz w:val="24"/>
            <w:szCs w:val="24"/>
            <w:shd w:val="clear" w:color="auto" w:fill="FFFFFF"/>
          </w:rPr>
          <w:delText>have average reaction times below two seconds, filtering out individual outliers greater than five seconds.</w:delText>
        </w:r>
      </w:del>
    </w:p>
    <w:p w14:paraId="4D7217CC" w14:textId="78E60F9C" w:rsidR="007135EF" w:rsidDel="009E598B" w:rsidRDefault="007135EF" w:rsidP="00050101">
      <w:pPr>
        <w:spacing w:line="276" w:lineRule="auto"/>
        <w:rPr>
          <w:del w:id="113" w:author="Rangel, Antonio" w:date="2021-08-16T17:34:00Z"/>
          <w:rFonts w:ascii="Times New Roman" w:hAnsi="Times New Roman" w:cs="Times New Roman"/>
          <w:color w:val="1D1C1D"/>
          <w:sz w:val="24"/>
          <w:szCs w:val="24"/>
          <w:shd w:val="clear" w:color="auto" w:fill="FFFFFF"/>
        </w:rPr>
      </w:pPr>
    </w:p>
    <w:p w14:paraId="7B2743DA" w14:textId="62B58BEB" w:rsidR="00050101" w:rsidRPr="00C16312" w:rsidDel="009E598B" w:rsidRDefault="006517CE" w:rsidP="00DF6570">
      <w:pPr>
        <w:spacing w:line="276" w:lineRule="auto"/>
        <w:rPr>
          <w:del w:id="114" w:author="Rangel, Antonio" w:date="2021-08-16T17:34:00Z"/>
          <w:rFonts w:ascii="Times New Roman" w:hAnsi="Times New Roman" w:cs="Times New Roman"/>
          <w:color w:val="1D1C1D"/>
          <w:sz w:val="24"/>
          <w:szCs w:val="24"/>
          <w:shd w:val="clear" w:color="auto" w:fill="FFFFFF"/>
        </w:rPr>
      </w:pPr>
      <w:del w:id="115" w:author="Rangel, Antonio" w:date="2021-08-16T17:34:00Z">
        <w:r w:rsidDel="009E598B">
          <w:rPr>
            <w:rFonts w:ascii="Times New Roman" w:hAnsi="Times New Roman" w:cs="Times New Roman"/>
            <w:color w:val="1D1C1D"/>
            <w:sz w:val="24"/>
            <w:szCs w:val="24"/>
            <w:shd w:val="clear" w:color="auto" w:fill="FFFFFF"/>
          </w:rPr>
          <w:delText>These simulations were p</w:delText>
        </w:r>
        <w:r w:rsidR="003027CD" w:rsidDel="009E598B">
          <w:rPr>
            <w:rFonts w:ascii="Times New Roman" w:hAnsi="Times New Roman" w:cs="Times New Roman"/>
            <w:color w:val="1D1C1D"/>
            <w:sz w:val="24"/>
            <w:szCs w:val="24"/>
            <w:shd w:val="clear" w:color="auto" w:fill="FFFFFF"/>
          </w:rPr>
          <w:delText xml:space="preserve">erformed to compare levels of error </w:delText>
        </w:r>
        <w:r w:rsidR="00F52C27" w:rsidDel="009E598B">
          <w:rPr>
            <w:rFonts w:ascii="Times New Roman" w:hAnsi="Times New Roman" w:cs="Times New Roman"/>
            <w:color w:val="1D1C1D"/>
            <w:sz w:val="24"/>
            <w:szCs w:val="24"/>
            <w:shd w:val="clear" w:color="auto" w:fill="FFFFFF"/>
          </w:rPr>
          <w:delText xml:space="preserve">subjects expressed in the experiment. </w:delText>
        </w:r>
        <w:r w:rsidR="002A1617" w:rsidDel="009E598B">
          <w:rPr>
            <w:rFonts w:ascii="Times New Roman" w:hAnsi="Times New Roman" w:cs="Times New Roman"/>
            <w:color w:val="1D1C1D"/>
            <w:sz w:val="24"/>
            <w:szCs w:val="24"/>
            <w:shd w:val="clear" w:color="auto" w:fill="FFFFFF"/>
          </w:rPr>
          <w:delText>Tests were modeled i</w:delText>
        </w:r>
        <w:r w:rsidR="00464E4D" w:rsidDel="009E598B">
          <w:rPr>
            <w:rFonts w:ascii="Times New Roman" w:hAnsi="Times New Roman" w:cs="Times New Roman"/>
            <w:color w:val="1D1C1D"/>
            <w:sz w:val="24"/>
            <w:szCs w:val="24"/>
            <w:shd w:val="clear" w:color="auto" w:fill="FFFFFF"/>
          </w:rPr>
          <w:delText xml:space="preserve">n a similar structure for comparison. </w:delText>
        </w:r>
        <w:r w:rsidR="00C54F62" w:rsidDel="009E598B">
          <w:rPr>
            <w:rFonts w:ascii="Times New Roman" w:hAnsi="Times New Roman" w:cs="Times New Roman"/>
            <w:color w:val="1D1C1D"/>
            <w:sz w:val="24"/>
            <w:szCs w:val="24"/>
            <w:shd w:val="clear" w:color="auto" w:fill="FFFFFF"/>
          </w:rPr>
          <w:delText>These tests included modeling individual and group data</w:delText>
        </w:r>
        <w:r w:rsidR="007F2411" w:rsidDel="009E598B">
          <w:rPr>
            <w:rFonts w:ascii="Times New Roman" w:hAnsi="Times New Roman" w:cs="Times New Roman"/>
            <w:color w:val="1D1C1D"/>
            <w:sz w:val="24"/>
            <w:szCs w:val="24"/>
            <w:shd w:val="clear" w:color="auto" w:fill="FFFFFF"/>
          </w:rPr>
          <w:delText xml:space="preserve">. </w:delText>
        </w:r>
        <w:r w:rsidR="00EB3C19" w:rsidDel="009E598B">
          <w:rPr>
            <w:rFonts w:ascii="Times New Roman" w:hAnsi="Times New Roman" w:cs="Times New Roman"/>
            <w:color w:val="1D1C1D"/>
            <w:sz w:val="24"/>
            <w:szCs w:val="24"/>
            <w:shd w:val="clear" w:color="auto" w:fill="FFFFFF"/>
          </w:rPr>
          <w:delText>Choice plots had the</w:delText>
        </w:r>
        <w:r w:rsidR="007F2411" w:rsidDel="009E598B">
          <w:rPr>
            <w:rFonts w:ascii="Times New Roman" w:hAnsi="Times New Roman" w:cs="Times New Roman"/>
            <w:color w:val="1D1C1D"/>
            <w:sz w:val="24"/>
            <w:szCs w:val="24"/>
            <w:shd w:val="clear" w:color="auto" w:fill="FFFFFF"/>
          </w:rPr>
          <w:delText xml:space="preserve"> probability the left option was chosen was plotted on the y</w:delText>
        </w:r>
        <w:r w:rsidR="00EB3C19" w:rsidDel="009E598B">
          <w:rPr>
            <w:rFonts w:ascii="Times New Roman" w:hAnsi="Times New Roman" w:cs="Times New Roman"/>
            <w:color w:val="1D1C1D"/>
            <w:sz w:val="24"/>
            <w:szCs w:val="24"/>
            <w:shd w:val="clear" w:color="auto" w:fill="FFFFFF"/>
          </w:rPr>
          <w:delText>-</w:delText>
        </w:r>
        <w:r w:rsidR="007F2411" w:rsidDel="009E598B">
          <w:rPr>
            <w:rFonts w:ascii="Times New Roman" w:hAnsi="Times New Roman" w:cs="Times New Roman"/>
            <w:color w:val="1D1C1D"/>
            <w:sz w:val="24"/>
            <w:szCs w:val="24"/>
            <w:shd w:val="clear" w:color="auto" w:fill="FFFFFF"/>
          </w:rPr>
          <w:delText xml:space="preserve">axis and the </w:delText>
        </w:r>
        <w:r w:rsidR="00EB3C19" w:rsidDel="009E598B">
          <w:rPr>
            <w:rFonts w:ascii="Times New Roman" w:hAnsi="Times New Roman" w:cs="Times New Roman"/>
            <w:color w:val="1D1C1D"/>
            <w:sz w:val="24"/>
            <w:szCs w:val="24"/>
            <w:shd w:val="clear" w:color="auto" w:fill="FFFFFF"/>
          </w:rPr>
          <w:delText xml:space="preserve">value difference plotted on the x-axis. </w:delText>
        </w:r>
        <w:r w:rsidR="00A04733" w:rsidDel="009E598B">
          <w:rPr>
            <w:rFonts w:ascii="Times New Roman" w:hAnsi="Times New Roman" w:cs="Times New Roman"/>
            <w:color w:val="1D1C1D"/>
            <w:sz w:val="24"/>
            <w:szCs w:val="24"/>
            <w:shd w:val="clear" w:color="auto" w:fill="FFFFFF"/>
          </w:rPr>
          <w:delText xml:space="preserve">Reaction time plots had the reaction time on the y-axis and </w:delText>
        </w:r>
        <w:r w:rsidR="005E2E6B" w:rsidDel="009E598B">
          <w:rPr>
            <w:rFonts w:ascii="Times New Roman" w:hAnsi="Times New Roman" w:cs="Times New Roman"/>
            <w:color w:val="1D1C1D"/>
            <w:sz w:val="24"/>
            <w:szCs w:val="24"/>
            <w:shd w:val="clear" w:color="auto" w:fill="FFFFFF"/>
          </w:rPr>
          <w:delText xml:space="preserve">the absolute value difference shown as the best subtracted from the worst value. </w:delText>
        </w:r>
      </w:del>
    </w:p>
    <w:p w14:paraId="3E47568B" w14:textId="69C5A005" w:rsidR="00877AB6" w:rsidRPr="00C16312" w:rsidRDefault="004257E5" w:rsidP="00DF6570">
      <w:pPr>
        <w:spacing w:line="276" w:lineRule="auto"/>
        <w:jc w:val="center"/>
        <w:rPr>
          <w:rFonts w:ascii="Times New Roman" w:hAnsi="Times New Roman" w:cs="Times New Roman"/>
          <w:color w:val="1D1C1D"/>
          <w:sz w:val="24"/>
          <w:szCs w:val="24"/>
          <w:shd w:val="clear" w:color="auto" w:fill="FFFFFF"/>
        </w:rPr>
      </w:pPr>
      <w:del w:id="116" w:author="Rangel, Antonio" w:date="2021-08-16T17:34:00Z">
        <w:r w:rsidRPr="004257E5" w:rsidDel="009E598B">
          <w:rPr>
            <w:noProof/>
          </w:rPr>
          <w:delText xml:space="preserve"> </w:delText>
        </w:r>
      </w:del>
      <w:r w:rsidR="00EC07D3" w:rsidRPr="00EC07D3">
        <w:rPr>
          <w:noProof/>
        </w:rPr>
        <w:drawing>
          <wp:inline distT="0" distB="0" distL="0" distR="0" wp14:anchorId="24B3D066" wp14:editId="7F04A7BA">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2290"/>
                    </a:xfrm>
                    <a:prstGeom prst="rect">
                      <a:avLst/>
                    </a:prstGeom>
                  </pic:spPr>
                </pic:pic>
              </a:graphicData>
            </a:graphic>
          </wp:inline>
        </w:drawing>
      </w:r>
    </w:p>
    <w:p w14:paraId="23FC8B82" w14:textId="7C0AB012" w:rsidR="00877AB6" w:rsidRDefault="00877AB6" w:rsidP="00B00B4A">
      <w:pPr>
        <w:spacing w:line="276" w:lineRule="auto"/>
        <w:rPr>
          <w:rFonts w:ascii="Times New Roman" w:hAnsi="Times New Roman" w:cs="Times New Roman"/>
          <w:color w:val="1D1C1D"/>
          <w:sz w:val="20"/>
          <w:szCs w:val="20"/>
          <w:shd w:val="clear" w:color="auto" w:fill="FFFFFF"/>
        </w:rPr>
      </w:pPr>
      <w:r w:rsidRPr="00DF6570">
        <w:rPr>
          <w:rFonts w:ascii="Times New Roman" w:hAnsi="Times New Roman" w:cs="Times New Roman"/>
          <w:color w:val="1D1C1D"/>
          <w:sz w:val="20"/>
          <w:szCs w:val="20"/>
          <w:shd w:val="clear" w:color="auto" w:fill="FFFFFF"/>
        </w:rPr>
        <w:t xml:space="preserve">Fig. </w:t>
      </w:r>
      <w:r w:rsidR="002A5F13">
        <w:rPr>
          <w:rFonts w:ascii="Times New Roman" w:hAnsi="Times New Roman" w:cs="Times New Roman"/>
          <w:color w:val="1D1C1D"/>
          <w:sz w:val="20"/>
          <w:szCs w:val="20"/>
          <w:shd w:val="clear" w:color="auto" w:fill="FFFFFF"/>
        </w:rPr>
        <w:t>3</w:t>
      </w:r>
      <w:r w:rsidRPr="00DF6570">
        <w:rPr>
          <w:rFonts w:ascii="Times New Roman" w:hAnsi="Times New Roman" w:cs="Times New Roman"/>
          <w:color w:val="1D1C1D"/>
          <w:sz w:val="20"/>
          <w:szCs w:val="20"/>
          <w:shd w:val="clear" w:color="auto" w:fill="FFFFFF"/>
        </w:rPr>
        <w:t xml:space="preserve">. </w:t>
      </w:r>
      <w:r w:rsidR="00EC07D3">
        <w:rPr>
          <w:rFonts w:ascii="Times New Roman" w:hAnsi="Times New Roman" w:cs="Times New Roman"/>
          <w:color w:val="1D1C1D"/>
          <w:sz w:val="20"/>
          <w:szCs w:val="20"/>
          <w:shd w:val="clear" w:color="auto" w:fill="FFFFFF"/>
        </w:rPr>
        <w:t xml:space="preserve">(a) </w:t>
      </w:r>
      <w:r w:rsidRPr="00DF6570">
        <w:rPr>
          <w:rFonts w:ascii="Times New Roman" w:hAnsi="Times New Roman" w:cs="Times New Roman"/>
          <w:color w:val="1D1C1D"/>
          <w:sz w:val="20"/>
          <w:szCs w:val="20"/>
          <w:shd w:val="clear" w:color="auto" w:fill="FFFFFF"/>
        </w:rPr>
        <w:t>Simulat</w:t>
      </w:r>
      <w:r w:rsidR="00050101">
        <w:rPr>
          <w:rFonts w:ascii="Times New Roman" w:hAnsi="Times New Roman" w:cs="Times New Roman"/>
          <w:color w:val="1D1C1D"/>
          <w:sz w:val="20"/>
          <w:szCs w:val="20"/>
          <w:shd w:val="clear" w:color="auto" w:fill="FFFFFF"/>
        </w:rPr>
        <w:t>ed</w:t>
      </w:r>
      <w:r w:rsidRPr="00DF6570">
        <w:rPr>
          <w:rFonts w:ascii="Times New Roman" w:hAnsi="Times New Roman" w:cs="Times New Roman"/>
          <w:color w:val="1D1C1D"/>
          <w:sz w:val="20"/>
          <w:szCs w:val="20"/>
          <w:shd w:val="clear" w:color="auto" w:fill="FFFFFF"/>
        </w:rPr>
        <w:t xml:space="preserve"> </w:t>
      </w:r>
      <w:r w:rsidR="00295B11" w:rsidRPr="00DF6570">
        <w:rPr>
          <w:rFonts w:ascii="Times New Roman" w:hAnsi="Times New Roman" w:cs="Times New Roman"/>
          <w:color w:val="1D1C1D"/>
          <w:sz w:val="20"/>
          <w:szCs w:val="20"/>
          <w:shd w:val="clear" w:color="auto" w:fill="FFFFFF"/>
        </w:rPr>
        <w:t>c</w:t>
      </w:r>
      <w:r w:rsidRPr="00DF6570">
        <w:rPr>
          <w:rFonts w:ascii="Times New Roman" w:hAnsi="Times New Roman" w:cs="Times New Roman"/>
          <w:color w:val="1D1C1D"/>
          <w:sz w:val="20"/>
          <w:szCs w:val="20"/>
          <w:shd w:val="clear" w:color="auto" w:fill="FFFFFF"/>
        </w:rPr>
        <w:t xml:space="preserve">hoice </w:t>
      </w:r>
      <w:r w:rsidR="00295B11" w:rsidRPr="00DF6570">
        <w:rPr>
          <w:rFonts w:ascii="Times New Roman" w:hAnsi="Times New Roman" w:cs="Times New Roman"/>
          <w:color w:val="1D1C1D"/>
          <w:sz w:val="20"/>
          <w:szCs w:val="20"/>
          <w:shd w:val="clear" w:color="auto" w:fill="FFFFFF"/>
        </w:rPr>
        <w:t>c</w:t>
      </w:r>
      <w:r w:rsidRPr="00DF6570">
        <w:rPr>
          <w:rFonts w:ascii="Times New Roman" w:hAnsi="Times New Roman" w:cs="Times New Roman"/>
          <w:color w:val="1D1C1D"/>
          <w:sz w:val="20"/>
          <w:szCs w:val="20"/>
          <w:shd w:val="clear" w:color="auto" w:fill="FFFFFF"/>
        </w:rPr>
        <w:t>urve. Representation of simulations at various sigma levels for the probability that the subject chose left. In this case, sigma captures the amount of noise in the decision-making process. The magnitude of sigma determines the number of errors in the process.</w:t>
      </w:r>
      <w:r w:rsidR="00EC07D3">
        <w:rPr>
          <w:rFonts w:ascii="Times New Roman" w:hAnsi="Times New Roman" w:cs="Times New Roman"/>
          <w:color w:val="1D1C1D"/>
          <w:sz w:val="20"/>
          <w:szCs w:val="20"/>
          <w:shd w:val="clear" w:color="auto" w:fill="FFFFFF"/>
        </w:rPr>
        <w:t xml:space="preserve"> (b) </w:t>
      </w:r>
      <w:r w:rsidR="00EC07D3" w:rsidRPr="00DF6570">
        <w:rPr>
          <w:rFonts w:ascii="Times New Roman" w:hAnsi="Times New Roman" w:cs="Times New Roman"/>
          <w:color w:val="1D1C1D"/>
          <w:sz w:val="20"/>
          <w:szCs w:val="20"/>
          <w:shd w:val="clear" w:color="auto" w:fill="FFFFFF"/>
        </w:rPr>
        <w:t>Simulated reaction time curve. Representation of simulations at various sigma levels for reaction times.</w:t>
      </w:r>
    </w:p>
    <w:p w14:paraId="7CA009D3" w14:textId="77777777" w:rsidR="00050101" w:rsidRDefault="00050101" w:rsidP="00B00B4A">
      <w:pPr>
        <w:spacing w:line="276" w:lineRule="auto"/>
        <w:rPr>
          <w:rFonts w:ascii="Times New Roman" w:hAnsi="Times New Roman" w:cs="Times New Roman"/>
          <w:b/>
          <w:color w:val="1D1C1D"/>
          <w:sz w:val="24"/>
          <w:szCs w:val="24"/>
          <w:shd w:val="clear" w:color="auto" w:fill="FFFFFF"/>
        </w:rPr>
      </w:pPr>
    </w:p>
    <w:p w14:paraId="18A61D20" w14:textId="77777777" w:rsidR="00050101" w:rsidRDefault="00050101" w:rsidP="00B00B4A">
      <w:pPr>
        <w:spacing w:line="276" w:lineRule="auto"/>
        <w:rPr>
          <w:rFonts w:ascii="Times New Roman" w:hAnsi="Times New Roman" w:cs="Times New Roman"/>
          <w:b/>
          <w:color w:val="1D1C1D"/>
          <w:sz w:val="24"/>
          <w:szCs w:val="24"/>
          <w:shd w:val="clear" w:color="auto" w:fill="FFFFFF"/>
        </w:rPr>
      </w:pPr>
    </w:p>
    <w:p w14:paraId="51CABDA9" w14:textId="59B1E4DF" w:rsidR="00295B11" w:rsidRPr="00C16312" w:rsidRDefault="00295B11" w:rsidP="00DF6570">
      <w:pPr>
        <w:spacing w:line="276" w:lineRule="auto"/>
        <w:rPr>
          <w:rFonts w:ascii="Times New Roman" w:hAnsi="Times New Roman" w:cs="Times New Roman"/>
          <w:b/>
          <w:color w:val="1D1C1D"/>
          <w:sz w:val="24"/>
          <w:szCs w:val="24"/>
          <w:shd w:val="clear" w:color="auto" w:fill="FFFFFF"/>
        </w:rPr>
      </w:pPr>
      <w:r w:rsidRPr="00C16312">
        <w:rPr>
          <w:rFonts w:ascii="Times New Roman" w:hAnsi="Times New Roman" w:cs="Times New Roman"/>
          <w:b/>
          <w:color w:val="1D1C1D"/>
          <w:sz w:val="24"/>
          <w:szCs w:val="24"/>
          <w:shd w:val="clear" w:color="auto" w:fill="FFFFFF"/>
        </w:rPr>
        <w:t>Methods</w:t>
      </w:r>
    </w:p>
    <w:p w14:paraId="35CEAC66" w14:textId="77777777" w:rsidR="00050101" w:rsidRDefault="00050101" w:rsidP="00B00B4A">
      <w:pPr>
        <w:spacing w:line="276" w:lineRule="auto"/>
        <w:rPr>
          <w:rFonts w:ascii="Times New Roman" w:hAnsi="Times New Roman" w:cs="Times New Roman"/>
          <w:color w:val="1D1C1D"/>
          <w:sz w:val="24"/>
          <w:szCs w:val="24"/>
          <w:shd w:val="clear" w:color="auto" w:fill="FFFFFF"/>
        </w:rPr>
      </w:pPr>
    </w:p>
    <w:p w14:paraId="13A965F0" w14:textId="33894FFF" w:rsidR="006C1DEE" w:rsidRPr="00C16312" w:rsidRDefault="006C1DEE" w:rsidP="00DF6570">
      <w:pPr>
        <w:spacing w:line="276" w:lineRule="auto"/>
        <w:rPr>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The experimental task consisted of</w:t>
      </w:r>
      <w:r w:rsidRPr="00C16312">
        <w:rPr>
          <w:rFonts w:ascii="Times New Roman" w:eastAsiaTheme="minorEastAsia" w:hAnsi="Times New Roman" w:cs="Times New Roman"/>
          <w:color w:val="000000" w:themeColor="text1"/>
          <w:kern w:val="24"/>
          <w:sz w:val="24"/>
          <w:szCs w:val="24"/>
        </w:rPr>
        <w:t xml:space="preserve"> </w:t>
      </w:r>
      <w:r w:rsidRPr="00C16312">
        <w:rPr>
          <w:rFonts w:ascii="Times New Roman" w:hAnsi="Times New Roman" w:cs="Times New Roman"/>
          <w:color w:val="1D1C1D"/>
          <w:sz w:val="24"/>
          <w:szCs w:val="24"/>
          <w:shd w:val="clear" w:color="auto" w:fill="FFFFFF"/>
        </w:rPr>
        <w:t xml:space="preserve">subjects rating their desire to eat various snack items. An extreme dislike of the food was more negative, and an extreme liking of the food was more positive and </w:t>
      </w:r>
      <w:r w:rsidRPr="006C1DEE">
        <w:rPr>
          <w:rFonts w:ascii="Times New Roman" w:hAnsi="Times New Roman" w:cs="Times New Roman"/>
          <w:color w:val="1D1C1D"/>
          <w:sz w:val="24"/>
          <w:szCs w:val="24"/>
          <w:shd w:val="clear" w:color="auto" w:fill="FFFFFF"/>
        </w:rPr>
        <w:t>were free to take time deciding between items</w:t>
      </w:r>
      <w:r w:rsidRPr="00C16312">
        <w:rPr>
          <w:rFonts w:ascii="Times New Roman" w:hAnsi="Times New Roman" w:cs="Times New Roman"/>
          <w:color w:val="1D1C1D"/>
          <w:sz w:val="24"/>
          <w:szCs w:val="24"/>
          <w:shd w:val="clear" w:color="auto" w:fill="FFFFFF"/>
        </w:rPr>
        <w:t xml:space="preserve">. </w:t>
      </w:r>
      <w:r w:rsidRPr="006C1DEE">
        <w:rPr>
          <w:rFonts w:ascii="Times New Roman" w:hAnsi="Times New Roman" w:cs="Times New Roman"/>
          <w:color w:val="1D1C1D"/>
          <w:sz w:val="24"/>
          <w:szCs w:val="24"/>
          <w:shd w:val="clear" w:color="auto" w:fill="FFFFFF"/>
        </w:rPr>
        <w:t>Subjects were calibrated to an eye tracker and their fixations were recorded throughout the experiment</w:t>
      </w:r>
      <w:r w:rsidRPr="00C16312">
        <w:rPr>
          <w:rFonts w:ascii="Times New Roman" w:hAnsi="Times New Roman" w:cs="Times New Roman"/>
          <w:color w:val="1D1C1D"/>
          <w:sz w:val="24"/>
          <w:szCs w:val="24"/>
          <w:shd w:val="clear" w:color="auto" w:fill="FFFFFF"/>
        </w:rPr>
        <w:t>. The task itself consisted of subjects being</w:t>
      </w:r>
      <w:r w:rsidRPr="006C1DEE">
        <w:rPr>
          <w:rFonts w:ascii="Times New Roman" w:hAnsi="Times New Roman" w:cs="Times New Roman"/>
          <w:color w:val="1D1C1D"/>
          <w:sz w:val="24"/>
          <w:szCs w:val="24"/>
          <w:shd w:val="clear" w:color="auto" w:fill="FFFFFF"/>
        </w:rPr>
        <w:t xml:space="preserve"> presented with </w:t>
      </w:r>
      <w:r w:rsidRPr="00C16312">
        <w:rPr>
          <w:rFonts w:ascii="Times New Roman" w:hAnsi="Times New Roman" w:cs="Times New Roman"/>
          <w:color w:val="1D1C1D"/>
          <w:sz w:val="24"/>
          <w:szCs w:val="24"/>
          <w:shd w:val="clear" w:color="auto" w:fill="FFFFFF"/>
        </w:rPr>
        <w:t>two</w:t>
      </w:r>
      <w:r w:rsidRPr="006C1DEE">
        <w:rPr>
          <w:rFonts w:ascii="Times New Roman" w:hAnsi="Times New Roman" w:cs="Times New Roman"/>
          <w:color w:val="1D1C1D"/>
          <w:sz w:val="24"/>
          <w:szCs w:val="24"/>
          <w:shd w:val="clear" w:color="auto" w:fill="FFFFFF"/>
        </w:rPr>
        <w:t xml:space="preserve"> previously rated food items and were asked to choose which they</w:t>
      </w:r>
      <w:r w:rsidRPr="00C16312">
        <w:rPr>
          <w:rFonts w:ascii="Times New Roman" w:hAnsi="Times New Roman" w:cs="Times New Roman"/>
          <w:color w:val="1D1C1D"/>
          <w:sz w:val="24"/>
          <w:szCs w:val="24"/>
          <w:shd w:val="clear" w:color="auto" w:fill="FFFFFF"/>
        </w:rPr>
        <w:t xml:space="preserve"> would</w:t>
      </w:r>
      <w:r w:rsidRPr="006C1DEE">
        <w:rPr>
          <w:rFonts w:ascii="Times New Roman" w:hAnsi="Times New Roman" w:cs="Times New Roman"/>
          <w:color w:val="1D1C1D"/>
          <w:sz w:val="24"/>
          <w:szCs w:val="24"/>
          <w:shd w:val="clear" w:color="auto" w:fill="FFFFFF"/>
        </w:rPr>
        <w:t xml:space="preserve"> like to eat most at end of the experiment</w:t>
      </w:r>
      <w:r w:rsidRPr="00C16312">
        <w:rPr>
          <w:rFonts w:ascii="Times New Roman" w:hAnsi="Times New Roman" w:cs="Times New Roman"/>
          <w:color w:val="1D1C1D"/>
          <w:sz w:val="24"/>
          <w:szCs w:val="24"/>
          <w:shd w:val="clear" w:color="auto" w:fill="FFFFFF"/>
        </w:rPr>
        <w:t xml:space="preserve">. </w:t>
      </w:r>
      <w:r w:rsidRPr="006C1DEE">
        <w:rPr>
          <w:rFonts w:ascii="Times New Roman" w:hAnsi="Times New Roman" w:cs="Times New Roman"/>
          <w:color w:val="1D1C1D"/>
          <w:sz w:val="24"/>
          <w:szCs w:val="24"/>
          <w:shd w:val="clear" w:color="auto" w:fill="FFFFFF"/>
        </w:rPr>
        <w:t xml:space="preserve">Only positively rated food presented (which the value was rated greater than </w:t>
      </w:r>
      <w:r w:rsidRPr="00C16312">
        <w:rPr>
          <w:rFonts w:ascii="Times New Roman" w:hAnsi="Times New Roman" w:cs="Times New Roman"/>
          <w:color w:val="1D1C1D"/>
          <w:sz w:val="24"/>
          <w:szCs w:val="24"/>
          <w:shd w:val="clear" w:color="auto" w:fill="FFFFFF"/>
        </w:rPr>
        <w:t>zero). F</w:t>
      </w:r>
      <w:r w:rsidRPr="006C1DEE">
        <w:rPr>
          <w:rFonts w:ascii="Times New Roman" w:hAnsi="Times New Roman" w:cs="Times New Roman"/>
          <w:color w:val="1D1C1D"/>
          <w:sz w:val="24"/>
          <w:szCs w:val="24"/>
          <w:shd w:val="clear" w:color="auto" w:fill="FFFFFF"/>
        </w:rPr>
        <w:t xml:space="preserve">ood items were randomly </w:t>
      </w:r>
      <w:r w:rsidR="00804D19" w:rsidRPr="006C1DEE">
        <w:rPr>
          <w:rFonts w:ascii="Times New Roman" w:hAnsi="Times New Roman" w:cs="Times New Roman"/>
          <w:color w:val="1D1C1D"/>
          <w:sz w:val="24"/>
          <w:szCs w:val="24"/>
          <w:shd w:val="clear" w:color="auto" w:fill="FFFFFF"/>
        </w:rPr>
        <w:t>selected;</w:t>
      </w:r>
      <w:r w:rsidRPr="006C1DEE">
        <w:rPr>
          <w:rFonts w:ascii="Times New Roman" w:hAnsi="Times New Roman" w:cs="Times New Roman"/>
          <w:color w:val="1D1C1D"/>
          <w:sz w:val="24"/>
          <w:szCs w:val="24"/>
          <w:shd w:val="clear" w:color="auto" w:fill="FFFFFF"/>
        </w:rPr>
        <w:t xml:space="preserve"> </w:t>
      </w:r>
      <w:r w:rsidR="00804D19" w:rsidRPr="006C1DEE">
        <w:rPr>
          <w:rFonts w:ascii="Times New Roman" w:hAnsi="Times New Roman" w:cs="Times New Roman"/>
          <w:color w:val="1D1C1D"/>
          <w:sz w:val="24"/>
          <w:szCs w:val="24"/>
          <w:shd w:val="clear" w:color="auto" w:fill="FFFFFF"/>
        </w:rPr>
        <w:t>however,</w:t>
      </w:r>
      <w:r w:rsidRPr="006C1DEE">
        <w:rPr>
          <w:rFonts w:ascii="Times New Roman" w:hAnsi="Times New Roman" w:cs="Times New Roman"/>
          <w:color w:val="1D1C1D"/>
          <w:sz w:val="24"/>
          <w:szCs w:val="24"/>
          <w:shd w:val="clear" w:color="auto" w:fill="FFFFFF"/>
        </w:rPr>
        <w:t xml:space="preserve"> no item could be shown greater than </w:t>
      </w:r>
      <w:r w:rsidRPr="00C16312">
        <w:rPr>
          <w:rFonts w:ascii="Times New Roman" w:hAnsi="Times New Roman" w:cs="Times New Roman"/>
          <w:color w:val="1D1C1D"/>
          <w:sz w:val="24"/>
          <w:szCs w:val="24"/>
          <w:shd w:val="clear" w:color="auto" w:fill="FFFFFF"/>
        </w:rPr>
        <w:t>seven</w:t>
      </w:r>
      <w:r w:rsidRPr="006C1DEE">
        <w:rPr>
          <w:rFonts w:ascii="Times New Roman" w:hAnsi="Times New Roman" w:cs="Times New Roman"/>
          <w:color w:val="1D1C1D"/>
          <w:sz w:val="24"/>
          <w:szCs w:val="24"/>
          <w:shd w:val="clear" w:color="auto" w:fill="FFFFFF"/>
        </w:rPr>
        <w:t xml:space="preserve"> times and value difference could not exceed </w:t>
      </w:r>
      <w:r w:rsidRPr="00C16312">
        <w:rPr>
          <w:rFonts w:ascii="Times New Roman" w:hAnsi="Times New Roman" w:cs="Times New Roman"/>
          <w:color w:val="1D1C1D"/>
          <w:sz w:val="24"/>
          <w:szCs w:val="24"/>
          <w:shd w:val="clear" w:color="auto" w:fill="FFFFFF"/>
        </w:rPr>
        <w:t xml:space="preserve">five for the Smith and </w:t>
      </w:r>
      <w:proofErr w:type="spellStart"/>
      <w:r w:rsidRPr="00C16312">
        <w:rPr>
          <w:rFonts w:ascii="Times New Roman" w:hAnsi="Times New Roman" w:cs="Times New Roman"/>
          <w:color w:val="1D1C1D"/>
          <w:sz w:val="24"/>
          <w:szCs w:val="24"/>
          <w:shd w:val="clear" w:color="auto" w:fill="FFFFFF"/>
        </w:rPr>
        <w:t>Krajibich</w:t>
      </w:r>
      <w:proofErr w:type="spellEnd"/>
      <w:r w:rsidRPr="00C16312">
        <w:rPr>
          <w:rFonts w:ascii="Times New Roman" w:hAnsi="Times New Roman" w:cs="Times New Roman"/>
          <w:color w:val="1D1C1D"/>
          <w:sz w:val="24"/>
          <w:szCs w:val="24"/>
          <w:shd w:val="clear" w:color="auto" w:fill="FFFFFF"/>
        </w:rPr>
        <w:t xml:space="preserve"> (2018) data set. </w:t>
      </w:r>
    </w:p>
    <w:p w14:paraId="075E4BDF" w14:textId="5E6D0D0D" w:rsidR="00D70857" w:rsidRDefault="00D70857" w:rsidP="00DF6570">
      <w:pPr>
        <w:spacing w:line="276" w:lineRule="auto"/>
        <w:rPr>
          <w:rFonts w:ascii="Times New Roman" w:hAnsi="Times New Roman" w:cs="Times New Roman"/>
          <w:color w:val="1D1C1D"/>
          <w:sz w:val="24"/>
          <w:szCs w:val="24"/>
          <w:shd w:val="clear" w:color="auto" w:fill="FFFFFF"/>
        </w:rPr>
      </w:pPr>
    </w:p>
    <w:p w14:paraId="79B68EE4" w14:textId="05AE8BB8" w:rsidR="006F7706" w:rsidRPr="00C16312" w:rsidRDefault="006C1DEE" w:rsidP="00DF6570">
      <w:pPr>
        <w:spacing w:line="276" w:lineRule="auto"/>
        <w:rPr>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 xml:space="preserve">Two data sets were used for this analysis. Smith and </w:t>
      </w:r>
      <w:proofErr w:type="spellStart"/>
      <w:r w:rsidRPr="00C16312">
        <w:rPr>
          <w:rFonts w:ascii="Times New Roman" w:hAnsi="Times New Roman" w:cs="Times New Roman"/>
          <w:color w:val="1D1C1D"/>
          <w:sz w:val="24"/>
          <w:szCs w:val="24"/>
          <w:shd w:val="clear" w:color="auto" w:fill="FFFFFF"/>
        </w:rPr>
        <w:t>Krajbich</w:t>
      </w:r>
      <w:proofErr w:type="spellEnd"/>
      <w:r w:rsidRPr="00C16312">
        <w:rPr>
          <w:rFonts w:ascii="Times New Roman" w:hAnsi="Times New Roman" w:cs="Times New Roman"/>
          <w:color w:val="1D1C1D"/>
          <w:sz w:val="24"/>
          <w:szCs w:val="24"/>
          <w:shd w:val="clear" w:color="auto" w:fill="FFFFFF"/>
        </w:rPr>
        <w:t xml:space="preserve"> (2018) consisted of 200 trials, 44 subjects, and items were rated on a Likert scale from -10 to 10. </w:t>
      </w:r>
      <w:proofErr w:type="spellStart"/>
      <w:r w:rsidRPr="00C16312">
        <w:rPr>
          <w:rFonts w:ascii="Times New Roman" w:hAnsi="Times New Roman" w:cs="Times New Roman"/>
          <w:color w:val="1D1C1D"/>
          <w:sz w:val="24"/>
          <w:szCs w:val="24"/>
          <w:shd w:val="clear" w:color="auto" w:fill="FFFFFF"/>
        </w:rPr>
        <w:t>Eum</w:t>
      </w:r>
      <w:proofErr w:type="spellEnd"/>
      <w:r w:rsidRPr="00C16312">
        <w:rPr>
          <w:rFonts w:ascii="Times New Roman" w:hAnsi="Times New Roman" w:cs="Times New Roman"/>
          <w:color w:val="1D1C1D"/>
          <w:sz w:val="24"/>
          <w:szCs w:val="24"/>
          <w:shd w:val="clear" w:color="auto" w:fill="FFFFFF"/>
        </w:rPr>
        <w:t xml:space="preserve"> and Rangel (2021) consisted of 400 trials, 50 subjects, and items were rated on a Likert scale from -5 to 5. </w:t>
      </w:r>
    </w:p>
    <w:p w14:paraId="31A7B475" w14:textId="2D9ACF16" w:rsidR="00D70857" w:rsidRDefault="00D70857" w:rsidP="00DF6570">
      <w:pPr>
        <w:spacing w:line="276" w:lineRule="auto"/>
        <w:rPr>
          <w:rFonts w:ascii="Times New Roman" w:hAnsi="Times New Roman" w:cs="Times New Roman"/>
          <w:color w:val="1D1C1D"/>
          <w:sz w:val="24"/>
          <w:szCs w:val="24"/>
          <w:shd w:val="clear" w:color="auto" w:fill="FFFFFF"/>
        </w:rPr>
      </w:pPr>
    </w:p>
    <w:p w14:paraId="0DE244E3" w14:textId="0A8912F7" w:rsidR="006F7706" w:rsidRDefault="006F7706" w:rsidP="00DF6570">
      <w:pPr>
        <w:spacing w:line="276" w:lineRule="auto"/>
        <w:rPr>
          <w:ins w:id="117" w:author="Rangel, Antonio" w:date="2021-08-16T17:35:00Z"/>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These</w:t>
      </w:r>
      <w:r w:rsidRPr="006F7706">
        <w:rPr>
          <w:rFonts w:ascii="Times New Roman" w:hAnsi="Times New Roman" w:cs="Times New Roman"/>
          <w:color w:val="1D1C1D"/>
          <w:sz w:val="24"/>
          <w:szCs w:val="24"/>
          <w:shd w:val="clear" w:color="auto" w:fill="FFFFFF"/>
        </w:rPr>
        <w:t xml:space="preserve"> two predictions</w:t>
      </w:r>
      <w:r w:rsidRPr="00C16312">
        <w:rPr>
          <w:rFonts w:ascii="Times New Roman" w:hAnsi="Times New Roman" w:cs="Times New Roman"/>
          <w:color w:val="1D1C1D"/>
          <w:sz w:val="24"/>
          <w:szCs w:val="24"/>
          <w:shd w:val="clear" w:color="auto" w:fill="FFFFFF"/>
        </w:rPr>
        <w:t xml:space="preserve"> were tested</w:t>
      </w:r>
      <w:r w:rsidRPr="006F7706">
        <w:rPr>
          <w:rFonts w:ascii="Times New Roman" w:hAnsi="Times New Roman" w:cs="Times New Roman"/>
          <w:color w:val="1D1C1D"/>
          <w:sz w:val="24"/>
          <w:szCs w:val="24"/>
          <w:shd w:val="clear" w:color="auto" w:fill="FFFFFF"/>
        </w:rPr>
        <w:t xml:space="preserve"> based on the predictions of the </w:t>
      </w:r>
      <w:proofErr w:type="spellStart"/>
      <w:r w:rsidRPr="006F7706">
        <w:rPr>
          <w:rFonts w:ascii="Times New Roman" w:hAnsi="Times New Roman" w:cs="Times New Roman"/>
          <w:color w:val="1D1C1D"/>
          <w:sz w:val="24"/>
          <w:szCs w:val="24"/>
          <w:shd w:val="clear" w:color="auto" w:fill="FFFFFF"/>
        </w:rPr>
        <w:t>aDDM</w:t>
      </w:r>
      <w:proofErr w:type="spellEnd"/>
      <w:r w:rsidRPr="006F7706">
        <w:rPr>
          <w:rFonts w:ascii="Times New Roman" w:hAnsi="Times New Roman" w:cs="Times New Roman"/>
          <w:color w:val="1D1C1D"/>
          <w:sz w:val="24"/>
          <w:szCs w:val="24"/>
          <w:shd w:val="clear" w:color="auto" w:fill="FFFFFF"/>
        </w:rPr>
        <w:t xml:space="preserve"> in two different datasets using hierarchical logistical regression for the choice data, and hierarchical linear regression for the reaction time data.</w:t>
      </w:r>
      <w:r w:rsidRPr="00C16312">
        <w:rPr>
          <w:rFonts w:ascii="Times New Roman" w:hAnsi="Times New Roman" w:cs="Times New Roman"/>
          <w:color w:val="1D1C1D"/>
          <w:sz w:val="24"/>
          <w:szCs w:val="24"/>
          <w:shd w:val="clear" w:color="auto" w:fill="FFFFFF"/>
        </w:rPr>
        <w:t xml:space="preserve"> The</w:t>
      </w:r>
      <w:r w:rsidRPr="006F7706">
        <w:rPr>
          <w:rFonts w:ascii="Times New Roman" w:hAnsi="Times New Roman" w:cs="Times New Roman"/>
          <w:color w:val="1D1C1D"/>
          <w:sz w:val="24"/>
          <w:szCs w:val="24"/>
          <w:shd w:val="clear" w:color="auto" w:fill="FFFFFF"/>
        </w:rPr>
        <w:t xml:space="preserve"> data</w:t>
      </w:r>
      <w:r w:rsidRPr="00C16312">
        <w:rPr>
          <w:rFonts w:ascii="Times New Roman" w:hAnsi="Times New Roman" w:cs="Times New Roman"/>
          <w:color w:val="1D1C1D"/>
          <w:sz w:val="24"/>
          <w:szCs w:val="24"/>
          <w:shd w:val="clear" w:color="auto" w:fill="FFFFFF"/>
        </w:rPr>
        <w:t xml:space="preserve"> </w:t>
      </w:r>
      <w:r w:rsidRPr="006F7706">
        <w:rPr>
          <w:rFonts w:ascii="Times New Roman" w:hAnsi="Times New Roman" w:cs="Times New Roman"/>
          <w:color w:val="1D1C1D"/>
          <w:sz w:val="24"/>
          <w:szCs w:val="24"/>
          <w:shd w:val="clear" w:color="auto" w:fill="FFFFFF"/>
        </w:rPr>
        <w:t>set</w:t>
      </w:r>
      <w:r w:rsidRPr="00C16312">
        <w:rPr>
          <w:rFonts w:ascii="Times New Roman" w:hAnsi="Times New Roman" w:cs="Times New Roman"/>
          <w:color w:val="1D1C1D"/>
          <w:sz w:val="24"/>
          <w:szCs w:val="24"/>
          <w:shd w:val="clear" w:color="auto" w:fill="FFFFFF"/>
        </w:rPr>
        <w:t>s were split</w:t>
      </w:r>
      <w:r w:rsidRPr="006F7706">
        <w:rPr>
          <w:rFonts w:ascii="Times New Roman" w:hAnsi="Times New Roman" w:cs="Times New Roman"/>
          <w:color w:val="1D1C1D"/>
          <w:sz w:val="24"/>
          <w:szCs w:val="24"/>
          <w:shd w:val="clear" w:color="auto" w:fill="FFFFFF"/>
        </w:rPr>
        <w:t xml:space="preserve"> into variables representing median number of times the item is seen for the experiment per subject and compared how many times the item was presented less than the median and the frequency of the item that was greater than the median. </w:t>
      </w:r>
      <w:r w:rsidRPr="00C16312">
        <w:rPr>
          <w:rFonts w:ascii="Times New Roman" w:hAnsi="Times New Roman" w:cs="Times New Roman"/>
          <w:color w:val="1D1C1D"/>
          <w:sz w:val="24"/>
          <w:szCs w:val="24"/>
          <w:shd w:val="clear" w:color="auto" w:fill="FFFFFF"/>
        </w:rPr>
        <w:t>Using</w:t>
      </w:r>
      <w:r w:rsidRPr="006F7706">
        <w:rPr>
          <w:rFonts w:ascii="Times New Roman" w:hAnsi="Times New Roman" w:cs="Times New Roman"/>
          <w:color w:val="1D1C1D"/>
          <w:sz w:val="24"/>
          <w:szCs w:val="24"/>
          <w:shd w:val="clear" w:color="auto" w:fill="FFFFFF"/>
        </w:rPr>
        <w:t xml:space="preserve"> the statistical software R</w:t>
      </w:r>
      <w:r w:rsidRPr="00C16312">
        <w:rPr>
          <w:rFonts w:ascii="Times New Roman" w:hAnsi="Times New Roman" w:cs="Times New Roman"/>
          <w:color w:val="1D1C1D"/>
          <w:sz w:val="24"/>
          <w:szCs w:val="24"/>
          <w:shd w:val="clear" w:color="auto" w:fill="FFFFFF"/>
        </w:rPr>
        <w:t>,</w:t>
      </w:r>
      <w:r w:rsidRPr="006F7706">
        <w:rPr>
          <w:rFonts w:ascii="Times New Roman" w:hAnsi="Times New Roman" w:cs="Times New Roman"/>
          <w:color w:val="1D1C1D"/>
          <w:sz w:val="24"/>
          <w:szCs w:val="24"/>
          <w:shd w:val="clear" w:color="auto" w:fill="FFFFFF"/>
        </w:rPr>
        <w:t xml:space="preserve"> </w:t>
      </w:r>
      <w:r w:rsidRPr="00C16312">
        <w:rPr>
          <w:rFonts w:ascii="Times New Roman" w:hAnsi="Times New Roman" w:cs="Times New Roman"/>
          <w:color w:val="1D1C1D"/>
          <w:sz w:val="24"/>
          <w:szCs w:val="24"/>
          <w:shd w:val="clear" w:color="auto" w:fill="FFFFFF"/>
        </w:rPr>
        <w:t>the</w:t>
      </w:r>
      <w:r w:rsidRPr="006F7706">
        <w:rPr>
          <w:rFonts w:ascii="Times New Roman" w:hAnsi="Times New Roman" w:cs="Times New Roman"/>
          <w:color w:val="1D1C1D"/>
          <w:sz w:val="24"/>
          <w:szCs w:val="24"/>
          <w:shd w:val="clear" w:color="auto" w:fill="FFFFFF"/>
        </w:rPr>
        <w:t xml:space="preserve"> data analyses </w:t>
      </w:r>
      <w:r w:rsidRPr="00C16312">
        <w:rPr>
          <w:rFonts w:ascii="Times New Roman" w:hAnsi="Times New Roman" w:cs="Times New Roman"/>
          <w:color w:val="1D1C1D"/>
          <w:sz w:val="24"/>
          <w:szCs w:val="24"/>
          <w:shd w:val="clear" w:color="auto" w:fill="FFFFFF"/>
        </w:rPr>
        <w:t>were ran</w:t>
      </w:r>
      <w:r w:rsidRPr="006F7706">
        <w:rPr>
          <w:rFonts w:ascii="Times New Roman" w:hAnsi="Times New Roman" w:cs="Times New Roman"/>
          <w:color w:val="1D1C1D"/>
          <w:sz w:val="24"/>
          <w:szCs w:val="24"/>
          <w:shd w:val="clear" w:color="auto" w:fill="FFFFFF"/>
        </w:rPr>
        <w:t xml:space="preserve"> to carry out the following two tests</w:t>
      </w:r>
      <w:r w:rsidRPr="00C16312">
        <w:rPr>
          <w:rFonts w:ascii="Times New Roman" w:hAnsi="Times New Roman" w:cs="Times New Roman"/>
          <w:color w:val="1D1C1D"/>
          <w:sz w:val="24"/>
          <w:szCs w:val="24"/>
          <w:shd w:val="clear" w:color="auto" w:fill="FFFFFF"/>
        </w:rPr>
        <w:t>: (1) c</w:t>
      </w:r>
      <w:r w:rsidRPr="006F7706">
        <w:rPr>
          <w:rFonts w:ascii="Times New Roman" w:hAnsi="Times New Roman" w:cs="Times New Roman"/>
          <w:color w:val="1D1C1D"/>
          <w:sz w:val="24"/>
          <w:szCs w:val="24"/>
          <w:shd w:val="clear" w:color="auto" w:fill="FFFFFF"/>
        </w:rPr>
        <w:t>onducted logistic regression to test if the probability of choosing the best item, controlling for their latent true value, increases with the number of times that the choice options have been encountered before, as should be the case if sampling noise decreases with familiarity</w:t>
      </w:r>
      <w:r w:rsidRPr="00C16312">
        <w:rPr>
          <w:rFonts w:ascii="Times New Roman" w:hAnsi="Times New Roman" w:cs="Times New Roman"/>
          <w:color w:val="1D1C1D"/>
          <w:sz w:val="24"/>
          <w:szCs w:val="24"/>
          <w:shd w:val="clear" w:color="auto" w:fill="FFFFFF"/>
        </w:rPr>
        <w:t>, and</w:t>
      </w:r>
      <w:r w:rsidRPr="006F7706">
        <w:rPr>
          <w:rFonts w:ascii="Times New Roman" w:hAnsi="Times New Roman" w:cs="Times New Roman"/>
          <w:color w:val="1D1C1D"/>
          <w:sz w:val="24"/>
          <w:szCs w:val="24"/>
          <w:shd w:val="clear" w:color="auto" w:fill="FFFFFF"/>
        </w:rPr>
        <w:t xml:space="preserve"> </w:t>
      </w:r>
      <w:r w:rsidRPr="00C16312">
        <w:rPr>
          <w:rFonts w:ascii="Times New Roman" w:hAnsi="Times New Roman" w:cs="Times New Roman"/>
          <w:color w:val="1D1C1D"/>
          <w:sz w:val="24"/>
          <w:szCs w:val="24"/>
          <w:shd w:val="clear" w:color="auto" w:fill="FFFFFF"/>
        </w:rPr>
        <w:t xml:space="preserve">(2) </w:t>
      </w:r>
      <w:r w:rsidRPr="006F7706">
        <w:rPr>
          <w:rFonts w:ascii="Times New Roman" w:hAnsi="Times New Roman" w:cs="Times New Roman"/>
          <w:color w:val="1D1C1D"/>
          <w:sz w:val="24"/>
          <w:szCs w:val="24"/>
          <w:shd w:val="clear" w:color="auto" w:fill="FFFFFF"/>
        </w:rPr>
        <w:t>conducted linear regression to test if the reaction time, controlling for the latent true value of the options, decreases with the number of times that the options have been encountered before, as it should.</w:t>
      </w:r>
      <w:r w:rsidRPr="00C16312">
        <w:rPr>
          <w:rFonts w:ascii="Times New Roman" w:hAnsi="Times New Roman" w:cs="Times New Roman"/>
          <w:color w:val="1D1C1D"/>
          <w:sz w:val="24"/>
          <w:szCs w:val="24"/>
          <w:shd w:val="clear" w:color="auto" w:fill="FFFFFF"/>
        </w:rPr>
        <w:t xml:space="preserve"> The data was plotted</w:t>
      </w:r>
      <w:r w:rsidRPr="006F7706">
        <w:rPr>
          <w:rFonts w:ascii="Times New Roman" w:hAnsi="Times New Roman" w:cs="Times New Roman"/>
          <w:color w:val="1D1C1D"/>
          <w:sz w:val="24"/>
          <w:szCs w:val="24"/>
          <w:shd w:val="clear" w:color="auto" w:fill="FFFFFF"/>
        </w:rPr>
        <w:t xml:space="preserve"> to model group data and individual subject data</w:t>
      </w:r>
      <w:r w:rsidRPr="00C16312">
        <w:rPr>
          <w:rFonts w:ascii="Times New Roman" w:hAnsi="Times New Roman" w:cs="Times New Roman"/>
          <w:color w:val="1D1C1D"/>
          <w:sz w:val="24"/>
          <w:szCs w:val="24"/>
          <w:shd w:val="clear" w:color="auto" w:fill="FFFFFF"/>
        </w:rPr>
        <w:t>,</w:t>
      </w:r>
      <w:r w:rsidRPr="006F7706">
        <w:rPr>
          <w:rFonts w:ascii="Times New Roman" w:hAnsi="Times New Roman" w:cs="Times New Roman"/>
          <w:color w:val="1D1C1D"/>
          <w:sz w:val="24"/>
          <w:szCs w:val="24"/>
          <w:shd w:val="clear" w:color="auto" w:fill="FFFFFF"/>
        </w:rPr>
        <w:t xml:space="preserve"> </w:t>
      </w:r>
      <w:r w:rsidRPr="00C16312">
        <w:rPr>
          <w:rFonts w:ascii="Times New Roman" w:hAnsi="Times New Roman" w:cs="Times New Roman"/>
          <w:color w:val="1D1C1D"/>
          <w:sz w:val="24"/>
          <w:szCs w:val="24"/>
          <w:shd w:val="clear" w:color="auto" w:fill="FFFFFF"/>
        </w:rPr>
        <w:t>p</w:t>
      </w:r>
      <w:r w:rsidRPr="006F7706">
        <w:rPr>
          <w:rFonts w:ascii="Times New Roman" w:hAnsi="Times New Roman" w:cs="Times New Roman"/>
          <w:color w:val="1D1C1D"/>
          <w:sz w:val="24"/>
          <w:szCs w:val="24"/>
          <w:shd w:val="clear" w:color="auto" w:fill="FFFFFF"/>
        </w:rPr>
        <w:t xml:space="preserve">lotting the probability of left chosen against the value of the options and the reaction time against the value of the options. The group data consisted of the average of all subject's reaction times and choices. Individual data plotted each subject in their own panel and comparing the choices and reaction times individually. </w:t>
      </w:r>
    </w:p>
    <w:p w14:paraId="47A93D3C" w14:textId="77777777" w:rsidR="00D5619D" w:rsidRPr="006F7706" w:rsidRDefault="00D5619D" w:rsidP="00DF6570">
      <w:pPr>
        <w:spacing w:line="276" w:lineRule="auto"/>
        <w:rPr>
          <w:rFonts w:ascii="Times New Roman" w:hAnsi="Times New Roman" w:cs="Times New Roman"/>
          <w:color w:val="1D1C1D"/>
          <w:sz w:val="24"/>
          <w:szCs w:val="24"/>
          <w:shd w:val="clear" w:color="auto" w:fill="FFFFFF"/>
        </w:rPr>
      </w:pPr>
    </w:p>
    <w:p w14:paraId="7B47DDC6" w14:textId="5E019BFB" w:rsidR="006F7706" w:rsidRPr="00C16312" w:rsidRDefault="00D23910" w:rsidP="00DF6570">
      <w:pPr>
        <w:spacing w:line="276" w:lineRule="auto"/>
        <w:rPr>
          <w:rFonts w:ascii="Times New Roman" w:hAnsi="Times New Roman" w:cs="Times New Roman"/>
          <w:color w:val="1D1C1D"/>
          <w:sz w:val="24"/>
          <w:szCs w:val="24"/>
          <w:shd w:val="clear" w:color="auto" w:fill="FFFFFF"/>
        </w:rPr>
      </w:pPr>
      <w:r w:rsidRPr="00D23910">
        <w:rPr>
          <w:rFonts w:ascii="Times New Roman" w:hAnsi="Times New Roman" w:cs="Times New Roman"/>
          <w:noProof/>
          <w:color w:val="1D1C1D"/>
          <w:sz w:val="24"/>
          <w:szCs w:val="24"/>
          <w:shd w:val="clear" w:color="auto" w:fill="FFFFFF"/>
        </w:rPr>
        <w:drawing>
          <wp:inline distT="0" distB="0" distL="0" distR="0" wp14:anchorId="4D68C7ED" wp14:editId="47745AFB">
            <wp:extent cx="5943600" cy="219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1385"/>
                    </a:xfrm>
                    <a:prstGeom prst="rect">
                      <a:avLst/>
                    </a:prstGeom>
                  </pic:spPr>
                </pic:pic>
              </a:graphicData>
            </a:graphic>
          </wp:inline>
        </w:drawing>
      </w:r>
    </w:p>
    <w:p w14:paraId="38E7FD46" w14:textId="6534EE57" w:rsidR="006F7706" w:rsidRDefault="006F7706" w:rsidP="00DF6570">
      <w:pPr>
        <w:spacing w:line="276" w:lineRule="auto"/>
        <w:rPr>
          <w:rFonts w:ascii="Times New Roman" w:hAnsi="Times New Roman" w:cs="Times New Roman"/>
          <w:color w:val="1D1C1D"/>
          <w:sz w:val="24"/>
          <w:szCs w:val="24"/>
          <w:shd w:val="clear" w:color="auto" w:fill="FFFFFF"/>
        </w:rPr>
      </w:pPr>
      <w:r w:rsidRPr="00DF6570">
        <w:rPr>
          <w:rFonts w:ascii="Times New Roman" w:hAnsi="Times New Roman" w:cs="Times New Roman"/>
          <w:color w:val="1D1C1D"/>
          <w:sz w:val="20"/>
          <w:szCs w:val="20"/>
          <w:shd w:val="clear" w:color="auto" w:fill="FFFFFF"/>
        </w:rPr>
        <w:t xml:space="preserve">Fig. 4(a). Smith &amp; </w:t>
      </w:r>
      <w:proofErr w:type="spellStart"/>
      <w:r w:rsidRPr="00DF6570">
        <w:rPr>
          <w:rFonts w:ascii="Times New Roman" w:hAnsi="Times New Roman" w:cs="Times New Roman"/>
          <w:color w:val="1D1C1D"/>
          <w:sz w:val="20"/>
          <w:szCs w:val="20"/>
          <w:shd w:val="clear" w:color="auto" w:fill="FFFFFF"/>
        </w:rPr>
        <w:t>Krajbich</w:t>
      </w:r>
      <w:proofErr w:type="spellEnd"/>
      <w:r w:rsidRPr="00DF6570">
        <w:rPr>
          <w:rFonts w:ascii="Times New Roman" w:hAnsi="Times New Roman" w:cs="Times New Roman"/>
          <w:color w:val="1D1C1D"/>
          <w:sz w:val="20"/>
          <w:szCs w:val="20"/>
          <w:shd w:val="clear" w:color="auto" w:fill="FFFFFF"/>
        </w:rPr>
        <w:t xml:space="preserve"> (2018) choice curve. Fig 4(b). </w:t>
      </w:r>
      <w:proofErr w:type="spellStart"/>
      <w:r w:rsidRPr="00DF6570">
        <w:rPr>
          <w:rFonts w:ascii="Times New Roman" w:hAnsi="Times New Roman" w:cs="Times New Roman"/>
          <w:color w:val="1D1C1D"/>
          <w:sz w:val="20"/>
          <w:szCs w:val="20"/>
          <w:shd w:val="clear" w:color="auto" w:fill="FFFFFF"/>
        </w:rPr>
        <w:t>Eum</w:t>
      </w:r>
      <w:proofErr w:type="spellEnd"/>
      <w:r w:rsidRPr="00DF6570">
        <w:rPr>
          <w:rFonts w:ascii="Times New Roman" w:hAnsi="Times New Roman" w:cs="Times New Roman"/>
          <w:color w:val="1D1C1D"/>
          <w:sz w:val="20"/>
          <w:szCs w:val="20"/>
          <w:shd w:val="clear" w:color="auto" w:fill="FFFFFF"/>
        </w:rPr>
        <w:t xml:space="preserve"> &amp; Rangel (2021) choice curve. (a) and (b) </w:t>
      </w:r>
      <w:r w:rsidR="00C16312" w:rsidRPr="00DF6570">
        <w:rPr>
          <w:rFonts w:ascii="Times New Roman" w:hAnsi="Times New Roman" w:cs="Times New Roman"/>
          <w:color w:val="1D1C1D"/>
          <w:sz w:val="20"/>
          <w:szCs w:val="20"/>
          <w:shd w:val="clear" w:color="auto" w:fill="FFFFFF"/>
        </w:rPr>
        <w:t>Shows</w:t>
      </w:r>
      <w:r w:rsidRPr="00DF6570">
        <w:rPr>
          <w:rFonts w:ascii="Times New Roman" w:hAnsi="Times New Roman" w:cs="Times New Roman"/>
          <w:color w:val="1D1C1D"/>
          <w:sz w:val="20"/>
          <w:szCs w:val="20"/>
          <w:shd w:val="clear" w:color="auto" w:fill="FFFFFF"/>
        </w:rPr>
        <w:t xml:space="preserve"> the probability the subject chose left on the y axis and the value difference between items on the x axis. The red represents the previous number of items chosen was greater than the median of how many times the item was presented in the experiment. The blue represents the previous number of items chosen was less than the median of how many times the item was presented in the experiment. The little black lines are the standard error bars.</w:t>
      </w:r>
      <w:r w:rsidR="00C16312" w:rsidRPr="00DF6570">
        <w:rPr>
          <w:rFonts w:ascii="Times New Roman" w:hAnsi="Times New Roman" w:cs="Times New Roman"/>
          <w:color w:val="1D1C1D"/>
          <w:sz w:val="20"/>
          <w:szCs w:val="20"/>
          <w:shd w:val="clear" w:color="auto" w:fill="FFFFFF"/>
        </w:rPr>
        <w:t xml:space="preserve"> (a) Spaced the values by 1 unit. (b) Spaced </w:t>
      </w:r>
      <w:commentRangeStart w:id="118"/>
      <w:r w:rsidR="00C16312" w:rsidRPr="00DF6570">
        <w:rPr>
          <w:rFonts w:ascii="Times New Roman" w:hAnsi="Times New Roman" w:cs="Times New Roman"/>
          <w:color w:val="1D1C1D"/>
          <w:sz w:val="20"/>
          <w:szCs w:val="20"/>
          <w:shd w:val="clear" w:color="auto" w:fill="FFFFFF"/>
        </w:rPr>
        <w:t>the values by 0.25 units</w:t>
      </w:r>
      <w:r w:rsidR="00C16312" w:rsidRPr="00C16312">
        <w:rPr>
          <w:rFonts w:ascii="Times New Roman" w:hAnsi="Times New Roman" w:cs="Times New Roman"/>
          <w:color w:val="1D1C1D"/>
          <w:sz w:val="24"/>
          <w:szCs w:val="24"/>
          <w:shd w:val="clear" w:color="auto" w:fill="FFFFFF"/>
        </w:rPr>
        <w:t>.</w:t>
      </w:r>
      <w:commentRangeEnd w:id="118"/>
      <w:r w:rsidR="00050101">
        <w:rPr>
          <w:rStyle w:val="CommentReference"/>
        </w:rPr>
        <w:commentReference w:id="118"/>
      </w:r>
    </w:p>
    <w:p w14:paraId="3AA87B8A" w14:textId="27AC1231" w:rsidR="00D70857" w:rsidRPr="00C16312" w:rsidRDefault="00D70857" w:rsidP="00DF6570">
      <w:pPr>
        <w:spacing w:line="276" w:lineRule="auto"/>
        <w:rPr>
          <w:rFonts w:ascii="Times New Roman" w:hAnsi="Times New Roman" w:cs="Times New Roman"/>
          <w:color w:val="1D1C1D"/>
          <w:sz w:val="24"/>
          <w:szCs w:val="24"/>
          <w:shd w:val="clear" w:color="auto" w:fill="FFFFFF"/>
        </w:rPr>
      </w:pPr>
    </w:p>
    <w:p w14:paraId="3ABC0664" w14:textId="04ACFBCB" w:rsidR="00C16312" w:rsidRPr="006C1DEE" w:rsidRDefault="003E1728" w:rsidP="00DF6570">
      <w:pPr>
        <w:spacing w:line="276" w:lineRule="auto"/>
        <w:rPr>
          <w:rFonts w:ascii="Times New Roman" w:hAnsi="Times New Roman" w:cs="Times New Roman"/>
          <w:color w:val="1D1C1D"/>
          <w:sz w:val="24"/>
          <w:szCs w:val="24"/>
          <w:shd w:val="clear" w:color="auto" w:fill="FFFFFF"/>
        </w:rPr>
      </w:pPr>
      <w:r w:rsidRPr="003E1728">
        <w:rPr>
          <w:rFonts w:ascii="Times New Roman" w:hAnsi="Times New Roman" w:cs="Times New Roman"/>
          <w:noProof/>
          <w:color w:val="1D1C1D"/>
          <w:sz w:val="24"/>
          <w:szCs w:val="24"/>
          <w:shd w:val="clear" w:color="auto" w:fill="FFFFFF"/>
        </w:rPr>
        <w:lastRenderedPageBreak/>
        <w:drawing>
          <wp:inline distT="0" distB="0" distL="0" distR="0" wp14:anchorId="15E71D2B" wp14:editId="17B60268">
            <wp:extent cx="5943600"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6465"/>
                    </a:xfrm>
                    <a:prstGeom prst="rect">
                      <a:avLst/>
                    </a:prstGeom>
                  </pic:spPr>
                </pic:pic>
              </a:graphicData>
            </a:graphic>
          </wp:inline>
        </w:drawing>
      </w:r>
    </w:p>
    <w:p w14:paraId="195EAE42" w14:textId="7EA80349" w:rsidR="00C16312" w:rsidRPr="00DF6570" w:rsidRDefault="00C16312" w:rsidP="00DF6570">
      <w:pPr>
        <w:spacing w:line="276" w:lineRule="auto"/>
        <w:rPr>
          <w:rFonts w:ascii="Times New Roman" w:hAnsi="Times New Roman" w:cs="Times New Roman"/>
          <w:color w:val="1D1C1D"/>
          <w:sz w:val="28"/>
          <w:szCs w:val="28"/>
          <w:shd w:val="clear" w:color="auto" w:fill="FFFFFF"/>
        </w:rPr>
      </w:pPr>
      <w:r w:rsidRPr="00DF6570">
        <w:rPr>
          <w:rFonts w:ascii="Times New Roman" w:hAnsi="Times New Roman" w:cs="Times New Roman"/>
          <w:color w:val="1D1C1D"/>
          <w:sz w:val="20"/>
          <w:szCs w:val="20"/>
          <w:shd w:val="clear" w:color="auto" w:fill="FFFFFF"/>
        </w:rPr>
        <w:t xml:space="preserve">Fig. 5(a). Smith &amp; </w:t>
      </w:r>
      <w:proofErr w:type="spellStart"/>
      <w:r w:rsidRPr="00DF6570">
        <w:rPr>
          <w:rFonts w:ascii="Times New Roman" w:hAnsi="Times New Roman" w:cs="Times New Roman"/>
          <w:color w:val="1D1C1D"/>
          <w:sz w:val="20"/>
          <w:szCs w:val="20"/>
          <w:shd w:val="clear" w:color="auto" w:fill="FFFFFF"/>
        </w:rPr>
        <w:t>Krajbich</w:t>
      </w:r>
      <w:proofErr w:type="spellEnd"/>
      <w:r w:rsidRPr="00DF6570">
        <w:rPr>
          <w:rFonts w:ascii="Times New Roman" w:hAnsi="Times New Roman" w:cs="Times New Roman"/>
          <w:color w:val="1D1C1D"/>
          <w:sz w:val="20"/>
          <w:szCs w:val="20"/>
          <w:shd w:val="clear" w:color="auto" w:fill="FFFFFF"/>
        </w:rPr>
        <w:t xml:space="preserve"> (2018) reaction time curve. Fig 5(b). </w:t>
      </w:r>
      <w:proofErr w:type="spellStart"/>
      <w:r w:rsidRPr="00DF6570">
        <w:rPr>
          <w:rFonts w:ascii="Times New Roman" w:hAnsi="Times New Roman" w:cs="Times New Roman"/>
          <w:color w:val="1D1C1D"/>
          <w:sz w:val="20"/>
          <w:szCs w:val="20"/>
          <w:shd w:val="clear" w:color="auto" w:fill="FFFFFF"/>
        </w:rPr>
        <w:t>Eum</w:t>
      </w:r>
      <w:proofErr w:type="spellEnd"/>
      <w:r w:rsidRPr="00DF6570">
        <w:rPr>
          <w:rFonts w:ascii="Times New Roman" w:hAnsi="Times New Roman" w:cs="Times New Roman"/>
          <w:color w:val="1D1C1D"/>
          <w:sz w:val="20"/>
          <w:szCs w:val="20"/>
          <w:shd w:val="clear" w:color="auto" w:fill="FFFFFF"/>
        </w:rPr>
        <w:t xml:space="preserve"> &amp; Rangel (2021) reaction </w:t>
      </w:r>
      <w:proofErr w:type="spellStart"/>
      <w:r w:rsidRPr="00DF6570">
        <w:rPr>
          <w:rFonts w:ascii="Times New Roman" w:hAnsi="Times New Roman" w:cs="Times New Roman"/>
          <w:color w:val="1D1C1D"/>
          <w:sz w:val="20"/>
          <w:szCs w:val="20"/>
          <w:shd w:val="clear" w:color="auto" w:fill="FFFFFF"/>
        </w:rPr>
        <w:t>timecurve</w:t>
      </w:r>
      <w:proofErr w:type="spellEnd"/>
      <w:r w:rsidRPr="00DF6570">
        <w:rPr>
          <w:rFonts w:ascii="Times New Roman" w:hAnsi="Times New Roman" w:cs="Times New Roman"/>
          <w:color w:val="1D1C1D"/>
          <w:sz w:val="20"/>
          <w:szCs w:val="20"/>
          <w:shd w:val="clear" w:color="auto" w:fill="FFFFFF"/>
        </w:rPr>
        <w:t>. (a) and (b) Shows the reaction time in seconds on the y axis and the absolute value difference between items on the x axis. The red represents the previous number of items chosen was greater than the median of how many times the item was presented in the experiment. The blue represents the previous number of items chosen was less than the median of how many times the item was presented in the experiment. The lines are the standard error bars. (a) Spaced the values by 1 unit. (b) Spaced the values by 0.25 units</w:t>
      </w:r>
      <w:r w:rsidRPr="00DF6570">
        <w:rPr>
          <w:rFonts w:ascii="Times New Roman" w:hAnsi="Times New Roman" w:cs="Times New Roman"/>
          <w:color w:val="1D1C1D"/>
          <w:sz w:val="28"/>
          <w:szCs w:val="28"/>
          <w:shd w:val="clear" w:color="auto" w:fill="FFFFFF"/>
        </w:rPr>
        <w:t>.</w:t>
      </w:r>
    </w:p>
    <w:p w14:paraId="43E26E07" w14:textId="77777777" w:rsidR="00050101" w:rsidRDefault="00050101" w:rsidP="00B00B4A">
      <w:pPr>
        <w:spacing w:line="276" w:lineRule="auto"/>
        <w:rPr>
          <w:rFonts w:ascii="Times New Roman" w:hAnsi="Times New Roman" w:cs="Times New Roman"/>
          <w:b/>
          <w:bCs/>
          <w:color w:val="1D1C1D"/>
          <w:sz w:val="24"/>
          <w:szCs w:val="24"/>
          <w:shd w:val="clear" w:color="auto" w:fill="FFFFFF"/>
        </w:rPr>
      </w:pPr>
    </w:p>
    <w:p w14:paraId="7FC62957" w14:textId="5894147A" w:rsidR="00C16312" w:rsidRPr="00C16312" w:rsidRDefault="00C16312" w:rsidP="00DF6570">
      <w:pPr>
        <w:spacing w:line="276" w:lineRule="auto"/>
        <w:rPr>
          <w:rFonts w:ascii="Times New Roman" w:hAnsi="Times New Roman" w:cs="Times New Roman"/>
          <w:b/>
          <w:bCs/>
          <w:i/>
          <w:iCs/>
          <w:color w:val="1D1C1D"/>
          <w:sz w:val="24"/>
          <w:szCs w:val="24"/>
          <w:shd w:val="clear" w:color="auto" w:fill="FFFFFF"/>
        </w:rPr>
      </w:pPr>
      <w:r w:rsidRPr="00C16312">
        <w:rPr>
          <w:rFonts w:ascii="Times New Roman" w:hAnsi="Times New Roman" w:cs="Times New Roman"/>
          <w:b/>
          <w:bCs/>
          <w:color w:val="1D1C1D"/>
          <w:sz w:val="24"/>
          <w:szCs w:val="24"/>
          <w:shd w:val="clear" w:color="auto" w:fill="FFFFFF"/>
        </w:rPr>
        <w:t>Table 1</w:t>
      </w:r>
      <w:r w:rsidR="00D70857">
        <w:rPr>
          <w:rFonts w:ascii="Times New Roman" w:hAnsi="Times New Roman" w:cs="Times New Roman"/>
          <w:b/>
          <w:bCs/>
          <w:i/>
          <w:iCs/>
          <w:color w:val="1D1C1D"/>
          <w:sz w:val="24"/>
          <w:szCs w:val="24"/>
          <w:shd w:val="clear" w:color="auto" w:fill="FFFFFF"/>
        </w:rPr>
        <w:t xml:space="preserve">. </w:t>
      </w:r>
      <w:r w:rsidRPr="00C16312">
        <w:rPr>
          <w:rFonts w:ascii="Times New Roman" w:hAnsi="Times New Roman" w:cs="Times New Roman"/>
          <w:b/>
          <w:bCs/>
          <w:i/>
          <w:iCs/>
          <w:color w:val="1D1C1D"/>
          <w:sz w:val="24"/>
          <w:szCs w:val="24"/>
          <w:shd w:val="clear" w:color="auto" w:fill="FFFFFF"/>
        </w:rPr>
        <w:t xml:space="preserve">Results of hierarchical </w:t>
      </w:r>
      <w:r w:rsidR="00D70857">
        <w:rPr>
          <w:rFonts w:ascii="Times New Roman" w:hAnsi="Times New Roman" w:cs="Times New Roman"/>
          <w:b/>
          <w:bCs/>
          <w:i/>
          <w:iCs/>
          <w:color w:val="1D1C1D"/>
          <w:sz w:val="24"/>
          <w:szCs w:val="24"/>
          <w:shd w:val="clear" w:color="auto" w:fill="FFFFFF"/>
        </w:rPr>
        <w:t xml:space="preserve">regression </w:t>
      </w:r>
      <w:r w:rsidRPr="00C16312">
        <w:rPr>
          <w:rFonts w:ascii="Times New Roman" w:hAnsi="Times New Roman" w:cs="Times New Roman"/>
          <w:b/>
          <w:bCs/>
          <w:i/>
          <w:iCs/>
          <w:color w:val="1D1C1D"/>
          <w:sz w:val="24"/>
          <w:szCs w:val="24"/>
          <w:shd w:val="clear" w:color="auto" w:fill="FFFFFF"/>
        </w:rPr>
        <w:t xml:space="preserve">models </w:t>
      </w:r>
    </w:p>
    <w:tbl>
      <w:tblPr>
        <w:tblStyle w:val="TableGrid"/>
        <w:tblW w:w="9350" w:type="dxa"/>
        <w:tblLook w:val="04A0" w:firstRow="1" w:lastRow="0" w:firstColumn="1" w:lastColumn="0" w:noHBand="0" w:noVBand="1"/>
      </w:tblPr>
      <w:tblGrid>
        <w:gridCol w:w="1165"/>
        <w:gridCol w:w="2082"/>
        <w:gridCol w:w="1604"/>
        <w:gridCol w:w="1579"/>
        <w:gridCol w:w="1460"/>
        <w:gridCol w:w="1460"/>
      </w:tblGrid>
      <w:tr w:rsidR="00C16312" w:rsidRPr="00C16312" w14:paraId="15EAE1C0" w14:textId="77777777" w:rsidTr="00B12E9E">
        <w:trPr>
          <w:trHeight w:val="394"/>
        </w:trPr>
        <w:tc>
          <w:tcPr>
            <w:tcW w:w="3247" w:type="dxa"/>
            <w:gridSpan w:val="2"/>
            <w:tcBorders>
              <w:top w:val="double" w:sz="6" w:space="0" w:color="auto"/>
              <w:left w:val="nil"/>
            </w:tcBorders>
          </w:tcPr>
          <w:p w14:paraId="655C5E54" w14:textId="77777777" w:rsidR="00C16312" w:rsidRPr="00C16312" w:rsidRDefault="00C16312" w:rsidP="00DF6570">
            <w:pPr>
              <w:spacing w:line="276" w:lineRule="auto"/>
              <w:rPr>
                <w:rFonts w:ascii="Times New Roman" w:hAnsi="Times New Roman" w:cs="Times New Roman"/>
                <w:sz w:val="24"/>
                <w:szCs w:val="24"/>
              </w:rPr>
            </w:pPr>
          </w:p>
        </w:tc>
        <w:tc>
          <w:tcPr>
            <w:tcW w:w="3183" w:type="dxa"/>
            <w:gridSpan w:val="2"/>
            <w:tcBorders>
              <w:top w:val="double" w:sz="6" w:space="0" w:color="auto"/>
              <w:bottom w:val="single" w:sz="4" w:space="0" w:color="auto"/>
            </w:tcBorders>
          </w:tcPr>
          <w:p w14:paraId="239B9A2E" w14:textId="2E8B7CD6"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 xml:space="preserve">Smith &amp; </w:t>
            </w:r>
            <w:proofErr w:type="spellStart"/>
            <w:r w:rsidRPr="00C16312">
              <w:rPr>
                <w:rFonts w:ascii="Times New Roman" w:hAnsi="Times New Roman" w:cs="Times New Roman"/>
                <w:sz w:val="24"/>
                <w:szCs w:val="24"/>
              </w:rPr>
              <w:t>Krajbich</w:t>
            </w:r>
            <w:proofErr w:type="spellEnd"/>
            <w:r w:rsidRPr="00C16312">
              <w:rPr>
                <w:rFonts w:ascii="Times New Roman" w:hAnsi="Times New Roman" w:cs="Times New Roman"/>
                <w:sz w:val="24"/>
                <w:szCs w:val="24"/>
              </w:rPr>
              <w:t xml:space="preserve"> (2018)</w:t>
            </w:r>
            <w:r w:rsidR="00D70857">
              <w:rPr>
                <w:rFonts w:ascii="Times New Roman" w:hAnsi="Times New Roman" w:cs="Times New Roman"/>
                <w:sz w:val="24"/>
                <w:szCs w:val="24"/>
              </w:rPr>
              <w:t xml:space="preserve"> data</w:t>
            </w:r>
          </w:p>
        </w:tc>
        <w:tc>
          <w:tcPr>
            <w:tcW w:w="2920" w:type="dxa"/>
            <w:gridSpan w:val="2"/>
            <w:tcBorders>
              <w:top w:val="double" w:sz="6" w:space="0" w:color="auto"/>
              <w:bottom w:val="single" w:sz="4" w:space="0" w:color="auto"/>
              <w:right w:val="nil"/>
            </w:tcBorders>
          </w:tcPr>
          <w:p w14:paraId="23768C23" w14:textId="0F5BB221"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 xml:space="preserve">Rangel &amp; </w:t>
            </w:r>
            <w:proofErr w:type="spellStart"/>
            <w:r w:rsidRPr="00C16312">
              <w:rPr>
                <w:rFonts w:ascii="Times New Roman" w:hAnsi="Times New Roman" w:cs="Times New Roman"/>
                <w:sz w:val="24"/>
                <w:szCs w:val="24"/>
              </w:rPr>
              <w:t>Eum</w:t>
            </w:r>
            <w:proofErr w:type="spellEnd"/>
            <w:r w:rsidRPr="00C16312">
              <w:rPr>
                <w:rFonts w:ascii="Times New Roman" w:hAnsi="Times New Roman" w:cs="Times New Roman"/>
                <w:sz w:val="24"/>
                <w:szCs w:val="24"/>
              </w:rPr>
              <w:t xml:space="preserve"> (2021)</w:t>
            </w:r>
            <w:r w:rsidR="00D70857">
              <w:rPr>
                <w:rFonts w:ascii="Times New Roman" w:hAnsi="Times New Roman" w:cs="Times New Roman"/>
                <w:sz w:val="24"/>
                <w:szCs w:val="24"/>
              </w:rPr>
              <w:t xml:space="preserve"> data</w:t>
            </w:r>
          </w:p>
        </w:tc>
      </w:tr>
      <w:tr w:rsidR="00C16312" w:rsidRPr="00C16312" w14:paraId="21913218" w14:textId="77777777" w:rsidTr="00B12E9E">
        <w:trPr>
          <w:trHeight w:val="394"/>
        </w:trPr>
        <w:tc>
          <w:tcPr>
            <w:tcW w:w="1165" w:type="dxa"/>
            <w:tcBorders>
              <w:left w:val="nil"/>
              <w:bottom w:val="single" w:sz="4" w:space="0" w:color="auto"/>
              <w:right w:val="nil"/>
            </w:tcBorders>
          </w:tcPr>
          <w:p w14:paraId="6EE33DB7"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Figure</w:t>
            </w:r>
          </w:p>
        </w:tc>
        <w:tc>
          <w:tcPr>
            <w:tcW w:w="2082" w:type="dxa"/>
            <w:tcBorders>
              <w:left w:val="nil"/>
              <w:bottom w:val="single" w:sz="4" w:space="0" w:color="auto"/>
            </w:tcBorders>
          </w:tcPr>
          <w:p w14:paraId="1EC393D0"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Variable</w:t>
            </w:r>
          </w:p>
        </w:tc>
        <w:tc>
          <w:tcPr>
            <w:tcW w:w="1604" w:type="dxa"/>
            <w:tcBorders>
              <w:bottom w:val="single" w:sz="4" w:space="0" w:color="auto"/>
              <w:right w:val="nil"/>
            </w:tcBorders>
          </w:tcPr>
          <w:p w14:paraId="500A4FA1"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Est.</w:t>
            </w:r>
          </w:p>
        </w:tc>
        <w:tc>
          <w:tcPr>
            <w:tcW w:w="1579" w:type="dxa"/>
            <w:tcBorders>
              <w:left w:val="nil"/>
              <w:bottom w:val="single" w:sz="4" w:space="0" w:color="auto"/>
            </w:tcBorders>
          </w:tcPr>
          <w:p w14:paraId="369DAEC0"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SE</w:t>
            </w:r>
          </w:p>
        </w:tc>
        <w:tc>
          <w:tcPr>
            <w:tcW w:w="1460" w:type="dxa"/>
            <w:tcBorders>
              <w:bottom w:val="single" w:sz="4" w:space="0" w:color="auto"/>
              <w:right w:val="nil"/>
            </w:tcBorders>
          </w:tcPr>
          <w:p w14:paraId="5A45DEBB"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Est.</w:t>
            </w:r>
          </w:p>
        </w:tc>
        <w:tc>
          <w:tcPr>
            <w:tcW w:w="1460" w:type="dxa"/>
            <w:tcBorders>
              <w:left w:val="nil"/>
              <w:bottom w:val="single" w:sz="4" w:space="0" w:color="auto"/>
              <w:right w:val="nil"/>
            </w:tcBorders>
          </w:tcPr>
          <w:p w14:paraId="457E83C0"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SE</w:t>
            </w:r>
          </w:p>
        </w:tc>
      </w:tr>
      <w:tr w:rsidR="00C16312" w:rsidRPr="00C16312" w14:paraId="4D85B968" w14:textId="77777777" w:rsidTr="00B12E9E">
        <w:trPr>
          <w:trHeight w:val="394"/>
        </w:trPr>
        <w:tc>
          <w:tcPr>
            <w:tcW w:w="1165" w:type="dxa"/>
            <w:tcBorders>
              <w:left w:val="nil"/>
              <w:bottom w:val="nil"/>
            </w:tcBorders>
            <w:shd w:val="clear" w:color="auto" w:fill="auto"/>
          </w:tcPr>
          <w:p w14:paraId="5A3B9849"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Logistic</w:t>
            </w:r>
          </w:p>
        </w:tc>
        <w:tc>
          <w:tcPr>
            <w:tcW w:w="2082" w:type="dxa"/>
            <w:tcBorders>
              <w:bottom w:val="nil"/>
            </w:tcBorders>
          </w:tcPr>
          <w:p w14:paraId="3B4E12FE"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Intercept</w:t>
            </w:r>
          </w:p>
        </w:tc>
        <w:tc>
          <w:tcPr>
            <w:tcW w:w="1604" w:type="dxa"/>
            <w:tcBorders>
              <w:bottom w:val="nil"/>
              <w:right w:val="nil"/>
            </w:tcBorders>
          </w:tcPr>
          <w:p w14:paraId="3D3B7862"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0.12</w:t>
            </w:r>
          </w:p>
        </w:tc>
        <w:tc>
          <w:tcPr>
            <w:tcW w:w="1579" w:type="dxa"/>
            <w:tcBorders>
              <w:left w:val="nil"/>
              <w:bottom w:val="nil"/>
            </w:tcBorders>
          </w:tcPr>
          <w:p w14:paraId="2D8626D6"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0.05</w:t>
            </w:r>
          </w:p>
        </w:tc>
        <w:tc>
          <w:tcPr>
            <w:tcW w:w="1460" w:type="dxa"/>
            <w:tcBorders>
              <w:bottom w:val="nil"/>
              <w:right w:val="nil"/>
            </w:tcBorders>
          </w:tcPr>
          <w:p w14:paraId="0E8CB46A" w14:textId="024A91CA"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0.2</w:t>
            </w:r>
            <w:r w:rsidR="00C45987">
              <w:rPr>
                <w:rFonts w:ascii="Times New Roman" w:hAnsi="Times New Roman" w:cs="Times New Roman"/>
                <w:sz w:val="24"/>
                <w:szCs w:val="24"/>
              </w:rPr>
              <w:t>5</w:t>
            </w:r>
          </w:p>
        </w:tc>
        <w:tc>
          <w:tcPr>
            <w:tcW w:w="1460" w:type="dxa"/>
            <w:tcBorders>
              <w:left w:val="nil"/>
              <w:bottom w:val="nil"/>
              <w:right w:val="nil"/>
            </w:tcBorders>
          </w:tcPr>
          <w:p w14:paraId="46F203B9" w14:textId="01C7AD48"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w:t>
            </w:r>
            <w:r w:rsidR="00C45987">
              <w:rPr>
                <w:rFonts w:ascii="Times New Roman" w:hAnsi="Times New Roman" w:cs="Times New Roman"/>
                <w:sz w:val="24"/>
                <w:szCs w:val="24"/>
              </w:rPr>
              <w:t>8</w:t>
            </w:r>
          </w:p>
        </w:tc>
      </w:tr>
      <w:tr w:rsidR="00C16312" w:rsidRPr="00C16312" w14:paraId="02EE4DA1" w14:textId="77777777" w:rsidTr="00B12E9E">
        <w:trPr>
          <w:trHeight w:val="406"/>
        </w:trPr>
        <w:tc>
          <w:tcPr>
            <w:tcW w:w="1165" w:type="dxa"/>
            <w:tcBorders>
              <w:top w:val="nil"/>
              <w:left w:val="nil"/>
              <w:bottom w:val="nil"/>
            </w:tcBorders>
            <w:shd w:val="clear" w:color="auto" w:fill="auto"/>
          </w:tcPr>
          <w:p w14:paraId="1E26A586"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nil"/>
            </w:tcBorders>
          </w:tcPr>
          <w:p w14:paraId="4BA8B7E2"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Left – Right Rating</w:t>
            </w:r>
          </w:p>
        </w:tc>
        <w:tc>
          <w:tcPr>
            <w:tcW w:w="1604" w:type="dxa"/>
            <w:tcBorders>
              <w:top w:val="nil"/>
              <w:bottom w:val="nil"/>
              <w:right w:val="nil"/>
            </w:tcBorders>
          </w:tcPr>
          <w:p w14:paraId="22A32767"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0.17</w:t>
            </w:r>
          </w:p>
        </w:tc>
        <w:tc>
          <w:tcPr>
            <w:tcW w:w="1579" w:type="dxa"/>
            <w:tcBorders>
              <w:top w:val="nil"/>
              <w:left w:val="nil"/>
              <w:bottom w:val="nil"/>
            </w:tcBorders>
          </w:tcPr>
          <w:p w14:paraId="682B6D23"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0.03</w:t>
            </w:r>
          </w:p>
        </w:tc>
        <w:tc>
          <w:tcPr>
            <w:tcW w:w="1460" w:type="dxa"/>
            <w:tcBorders>
              <w:top w:val="nil"/>
              <w:bottom w:val="nil"/>
              <w:right w:val="nil"/>
            </w:tcBorders>
          </w:tcPr>
          <w:p w14:paraId="6506C5EF" w14:textId="644F4DCA"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0.5</w:t>
            </w:r>
            <w:r w:rsidR="00C45987">
              <w:rPr>
                <w:rFonts w:ascii="Times New Roman" w:hAnsi="Times New Roman" w:cs="Times New Roman"/>
                <w:sz w:val="24"/>
                <w:szCs w:val="24"/>
              </w:rPr>
              <w:t>3</w:t>
            </w:r>
          </w:p>
        </w:tc>
        <w:tc>
          <w:tcPr>
            <w:tcW w:w="1460" w:type="dxa"/>
            <w:tcBorders>
              <w:top w:val="nil"/>
              <w:left w:val="nil"/>
              <w:bottom w:val="nil"/>
              <w:right w:val="nil"/>
            </w:tcBorders>
          </w:tcPr>
          <w:p w14:paraId="4FE44315" w14:textId="51683CC8"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C45987">
              <w:rPr>
                <w:rFonts w:ascii="Times New Roman" w:hAnsi="Times New Roman" w:cs="Times New Roman"/>
                <w:sz w:val="24"/>
                <w:szCs w:val="24"/>
              </w:rPr>
              <w:t>11</w:t>
            </w:r>
          </w:p>
        </w:tc>
      </w:tr>
      <w:tr w:rsidR="00C16312" w:rsidRPr="00C16312" w14:paraId="06D3EC8D" w14:textId="77777777" w:rsidTr="00B12E9E">
        <w:trPr>
          <w:trHeight w:val="406"/>
        </w:trPr>
        <w:tc>
          <w:tcPr>
            <w:tcW w:w="1165" w:type="dxa"/>
            <w:tcBorders>
              <w:top w:val="nil"/>
              <w:left w:val="nil"/>
              <w:bottom w:val="nil"/>
            </w:tcBorders>
            <w:shd w:val="clear" w:color="auto" w:fill="auto"/>
          </w:tcPr>
          <w:p w14:paraId="0B24DA88"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nil"/>
            </w:tcBorders>
          </w:tcPr>
          <w:p w14:paraId="1FE03A00"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Previous Experience</w:t>
            </w:r>
          </w:p>
        </w:tc>
        <w:tc>
          <w:tcPr>
            <w:tcW w:w="1604" w:type="dxa"/>
            <w:tcBorders>
              <w:top w:val="nil"/>
              <w:bottom w:val="nil"/>
              <w:right w:val="nil"/>
            </w:tcBorders>
          </w:tcPr>
          <w:p w14:paraId="781DCB02"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0.10</w:t>
            </w:r>
          </w:p>
        </w:tc>
        <w:tc>
          <w:tcPr>
            <w:tcW w:w="1579" w:type="dxa"/>
            <w:tcBorders>
              <w:top w:val="nil"/>
              <w:left w:val="nil"/>
              <w:bottom w:val="nil"/>
            </w:tcBorders>
          </w:tcPr>
          <w:p w14:paraId="2A020573"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0.07</w:t>
            </w:r>
          </w:p>
        </w:tc>
        <w:tc>
          <w:tcPr>
            <w:tcW w:w="1460" w:type="dxa"/>
            <w:tcBorders>
              <w:top w:val="nil"/>
              <w:bottom w:val="nil"/>
              <w:right w:val="nil"/>
            </w:tcBorders>
          </w:tcPr>
          <w:p w14:paraId="2A97D66F" w14:textId="26F0A744"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C45987">
              <w:rPr>
                <w:rFonts w:ascii="Times New Roman" w:hAnsi="Times New Roman" w:cs="Times New Roman"/>
                <w:sz w:val="24"/>
                <w:szCs w:val="24"/>
              </w:rPr>
              <w:t>16</w:t>
            </w:r>
          </w:p>
        </w:tc>
        <w:tc>
          <w:tcPr>
            <w:tcW w:w="1460" w:type="dxa"/>
            <w:tcBorders>
              <w:top w:val="nil"/>
              <w:left w:val="nil"/>
              <w:bottom w:val="nil"/>
              <w:right w:val="nil"/>
            </w:tcBorders>
          </w:tcPr>
          <w:p w14:paraId="1E0A2902" w14:textId="794D90AD"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9E7999">
              <w:rPr>
                <w:rFonts w:ascii="Times New Roman" w:hAnsi="Times New Roman" w:cs="Times New Roman"/>
                <w:sz w:val="24"/>
                <w:szCs w:val="24"/>
              </w:rPr>
              <w:t>10</w:t>
            </w:r>
          </w:p>
        </w:tc>
      </w:tr>
      <w:tr w:rsidR="00C16312" w:rsidRPr="00C16312" w14:paraId="770D3922" w14:textId="77777777" w:rsidTr="00B12E9E">
        <w:trPr>
          <w:trHeight w:val="406"/>
        </w:trPr>
        <w:tc>
          <w:tcPr>
            <w:tcW w:w="1165" w:type="dxa"/>
            <w:tcBorders>
              <w:top w:val="nil"/>
              <w:left w:val="nil"/>
              <w:bottom w:val="single" w:sz="4" w:space="0" w:color="auto"/>
            </w:tcBorders>
            <w:shd w:val="clear" w:color="auto" w:fill="auto"/>
          </w:tcPr>
          <w:p w14:paraId="0B2680E4"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single" w:sz="4" w:space="0" w:color="auto"/>
            </w:tcBorders>
          </w:tcPr>
          <w:p w14:paraId="5F2B6FFC"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Interaction</w:t>
            </w:r>
          </w:p>
        </w:tc>
        <w:tc>
          <w:tcPr>
            <w:tcW w:w="1604" w:type="dxa"/>
            <w:tcBorders>
              <w:top w:val="nil"/>
              <w:bottom w:val="single" w:sz="4" w:space="0" w:color="auto"/>
              <w:right w:val="nil"/>
            </w:tcBorders>
          </w:tcPr>
          <w:p w14:paraId="2074097D"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0.03</w:t>
            </w:r>
          </w:p>
        </w:tc>
        <w:tc>
          <w:tcPr>
            <w:tcW w:w="1579" w:type="dxa"/>
            <w:tcBorders>
              <w:top w:val="nil"/>
              <w:left w:val="nil"/>
              <w:bottom w:val="single" w:sz="4" w:space="0" w:color="auto"/>
            </w:tcBorders>
          </w:tcPr>
          <w:p w14:paraId="1E9CCC51"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0.02</w:t>
            </w:r>
          </w:p>
        </w:tc>
        <w:tc>
          <w:tcPr>
            <w:tcW w:w="1460" w:type="dxa"/>
            <w:tcBorders>
              <w:top w:val="nil"/>
              <w:bottom w:val="single" w:sz="4" w:space="0" w:color="auto"/>
              <w:right w:val="nil"/>
            </w:tcBorders>
          </w:tcPr>
          <w:p w14:paraId="0056F2FB" w14:textId="2FB426CC"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9E7999">
              <w:rPr>
                <w:rFonts w:ascii="Times New Roman" w:hAnsi="Times New Roman" w:cs="Times New Roman"/>
                <w:sz w:val="24"/>
                <w:szCs w:val="24"/>
              </w:rPr>
              <w:t>13</w:t>
            </w:r>
          </w:p>
        </w:tc>
        <w:tc>
          <w:tcPr>
            <w:tcW w:w="1460" w:type="dxa"/>
            <w:tcBorders>
              <w:top w:val="nil"/>
              <w:left w:val="nil"/>
              <w:bottom w:val="single" w:sz="4" w:space="0" w:color="auto"/>
              <w:right w:val="nil"/>
            </w:tcBorders>
          </w:tcPr>
          <w:p w14:paraId="22B43976" w14:textId="2D4133F5"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9E7999">
              <w:rPr>
                <w:rFonts w:ascii="Times New Roman" w:hAnsi="Times New Roman" w:cs="Times New Roman"/>
                <w:sz w:val="24"/>
                <w:szCs w:val="24"/>
              </w:rPr>
              <w:t>10</w:t>
            </w:r>
          </w:p>
        </w:tc>
      </w:tr>
      <w:tr w:rsidR="00C16312" w:rsidRPr="00C16312" w14:paraId="40CB5B82" w14:textId="77777777" w:rsidTr="00B12E9E">
        <w:trPr>
          <w:trHeight w:val="406"/>
        </w:trPr>
        <w:tc>
          <w:tcPr>
            <w:tcW w:w="1165" w:type="dxa"/>
            <w:tcBorders>
              <w:left w:val="nil"/>
              <w:bottom w:val="nil"/>
            </w:tcBorders>
          </w:tcPr>
          <w:p w14:paraId="5155D0B3"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Linear</w:t>
            </w:r>
          </w:p>
        </w:tc>
        <w:tc>
          <w:tcPr>
            <w:tcW w:w="2082" w:type="dxa"/>
            <w:tcBorders>
              <w:bottom w:val="nil"/>
            </w:tcBorders>
          </w:tcPr>
          <w:p w14:paraId="64344CE6"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Intercept</w:t>
            </w:r>
          </w:p>
        </w:tc>
        <w:tc>
          <w:tcPr>
            <w:tcW w:w="1604" w:type="dxa"/>
            <w:tcBorders>
              <w:bottom w:val="nil"/>
              <w:right w:val="nil"/>
            </w:tcBorders>
          </w:tcPr>
          <w:p w14:paraId="457706A5"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0.71</w:t>
            </w:r>
          </w:p>
        </w:tc>
        <w:tc>
          <w:tcPr>
            <w:tcW w:w="1579" w:type="dxa"/>
            <w:tcBorders>
              <w:left w:val="nil"/>
              <w:bottom w:val="nil"/>
            </w:tcBorders>
          </w:tcPr>
          <w:p w14:paraId="0246C1C9"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0.08</w:t>
            </w:r>
          </w:p>
        </w:tc>
        <w:tc>
          <w:tcPr>
            <w:tcW w:w="1460" w:type="dxa"/>
            <w:tcBorders>
              <w:bottom w:val="nil"/>
              <w:right w:val="nil"/>
            </w:tcBorders>
          </w:tcPr>
          <w:p w14:paraId="6F84E753" w14:textId="3972FB4C"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154605">
              <w:rPr>
                <w:rFonts w:ascii="Times New Roman" w:hAnsi="Times New Roman" w:cs="Times New Roman"/>
                <w:sz w:val="24"/>
                <w:szCs w:val="24"/>
              </w:rPr>
              <w:t>50</w:t>
            </w:r>
          </w:p>
        </w:tc>
        <w:tc>
          <w:tcPr>
            <w:tcW w:w="1460" w:type="dxa"/>
            <w:tcBorders>
              <w:left w:val="nil"/>
              <w:bottom w:val="nil"/>
              <w:right w:val="nil"/>
            </w:tcBorders>
          </w:tcPr>
          <w:p w14:paraId="58AB5AE8" w14:textId="0B1F5C6B"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w:t>
            </w:r>
            <w:r w:rsidR="00154605">
              <w:rPr>
                <w:rFonts w:ascii="Times New Roman" w:hAnsi="Times New Roman" w:cs="Times New Roman"/>
                <w:sz w:val="24"/>
                <w:szCs w:val="24"/>
              </w:rPr>
              <w:t>7</w:t>
            </w:r>
          </w:p>
        </w:tc>
      </w:tr>
      <w:tr w:rsidR="00C16312" w:rsidRPr="00C16312" w14:paraId="0025FD57" w14:textId="77777777" w:rsidTr="00B12E9E">
        <w:trPr>
          <w:trHeight w:val="406"/>
        </w:trPr>
        <w:tc>
          <w:tcPr>
            <w:tcW w:w="1165" w:type="dxa"/>
            <w:tcBorders>
              <w:top w:val="nil"/>
              <w:left w:val="nil"/>
              <w:bottom w:val="nil"/>
            </w:tcBorders>
          </w:tcPr>
          <w:p w14:paraId="54827346"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nil"/>
            </w:tcBorders>
          </w:tcPr>
          <w:p w14:paraId="2B8D3799"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Best – Worst Rating</w:t>
            </w:r>
          </w:p>
        </w:tc>
        <w:tc>
          <w:tcPr>
            <w:tcW w:w="1604" w:type="dxa"/>
            <w:tcBorders>
              <w:top w:val="nil"/>
              <w:bottom w:val="nil"/>
              <w:right w:val="nil"/>
            </w:tcBorders>
          </w:tcPr>
          <w:p w14:paraId="639AA306"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0.07</w:t>
            </w:r>
          </w:p>
        </w:tc>
        <w:tc>
          <w:tcPr>
            <w:tcW w:w="1579" w:type="dxa"/>
            <w:tcBorders>
              <w:top w:val="nil"/>
              <w:left w:val="nil"/>
              <w:bottom w:val="nil"/>
            </w:tcBorders>
          </w:tcPr>
          <w:p w14:paraId="3E6D1118"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0.02</w:t>
            </w:r>
          </w:p>
        </w:tc>
        <w:tc>
          <w:tcPr>
            <w:tcW w:w="1460" w:type="dxa"/>
            <w:tcBorders>
              <w:top w:val="nil"/>
              <w:bottom w:val="nil"/>
              <w:right w:val="nil"/>
            </w:tcBorders>
          </w:tcPr>
          <w:p w14:paraId="79359F7B"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0.12</w:t>
            </w:r>
          </w:p>
        </w:tc>
        <w:tc>
          <w:tcPr>
            <w:tcW w:w="1460" w:type="dxa"/>
            <w:tcBorders>
              <w:top w:val="nil"/>
              <w:left w:val="nil"/>
              <w:bottom w:val="nil"/>
              <w:right w:val="nil"/>
            </w:tcBorders>
          </w:tcPr>
          <w:p w14:paraId="193422C1"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0.02</w:t>
            </w:r>
          </w:p>
        </w:tc>
      </w:tr>
      <w:tr w:rsidR="00C16312" w:rsidRPr="00C16312" w14:paraId="1F8DD68F" w14:textId="77777777" w:rsidTr="00B12E9E">
        <w:trPr>
          <w:trHeight w:val="406"/>
        </w:trPr>
        <w:tc>
          <w:tcPr>
            <w:tcW w:w="1165" w:type="dxa"/>
            <w:tcBorders>
              <w:top w:val="nil"/>
              <w:left w:val="nil"/>
              <w:bottom w:val="nil"/>
            </w:tcBorders>
          </w:tcPr>
          <w:p w14:paraId="4C74A110"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nil"/>
            </w:tcBorders>
          </w:tcPr>
          <w:p w14:paraId="3153ADF8"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Previous Experience</w:t>
            </w:r>
          </w:p>
        </w:tc>
        <w:tc>
          <w:tcPr>
            <w:tcW w:w="1604" w:type="dxa"/>
            <w:tcBorders>
              <w:top w:val="nil"/>
              <w:bottom w:val="nil"/>
              <w:right w:val="nil"/>
            </w:tcBorders>
          </w:tcPr>
          <w:p w14:paraId="7245CC12"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0.14</w:t>
            </w:r>
          </w:p>
        </w:tc>
        <w:tc>
          <w:tcPr>
            <w:tcW w:w="1579" w:type="dxa"/>
            <w:tcBorders>
              <w:top w:val="nil"/>
              <w:left w:val="nil"/>
              <w:bottom w:val="nil"/>
            </w:tcBorders>
          </w:tcPr>
          <w:p w14:paraId="7AB2CB97"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0.08</w:t>
            </w:r>
          </w:p>
        </w:tc>
        <w:tc>
          <w:tcPr>
            <w:tcW w:w="1460" w:type="dxa"/>
            <w:tcBorders>
              <w:top w:val="nil"/>
              <w:bottom w:val="nil"/>
              <w:right w:val="nil"/>
            </w:tcBorders>
          </w:tcPr>
          <w:p w14:paraId="38396634" w14:textId="4D292520"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w:t>
            </w:r>
            <w:r w:rsidR="00154605">
              <w:rPr>
                <w:rFonts w:ascii="Times New Roman" w:hAnsi="Times New Roman" w:cs="Times New Roman"/>
                <w:sz w:val="24"/>
                <w:szCs w:val="24"/>
              </w:rPr>
              <w:t>.19</w:t>
            </w:r>
          </w:p>
        </w:tc>
        <w:tc>
          <w:tcPr>
            <w:tcW w:w="1460" w:type="dxa"/>
            <w:tcBorders>
              <w:top w:val="nil"/>
              <w:left w:val="nil"/>
              <w:bottom w:val="nil"/>
              <w:right w:val="nil"/>
            </w:tcBorders>
          </w:tcPr>
          <w:p w14:paraId="0D12A698" w14:textId="3E821591"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w:t>
            </w:r>
            <w:r w:rsidR="00154605">
              <w:rPr>
                <w:rFonts w:ascii="Times New Roman" w:hAnsi="Times New Roman" w:cs="Times New Roman"/>
                <w:sz w:val="24"/>
                <w:szCs w:val="24"/>
              </w:rPr>
              <w:t>4</w:t>
            </w:r>
          </w:p>
        </w:tc>
      </w:tr>
      <w:tr w:rsidR="00C16312" w:rsidRPr="00C16312" w14:paraId="4AD488C8" w14:textId="77777777" w:rsidTr="00B12E9E">
        <w:trPr>
          <w:trHeight w:val="406"/>
        </w:trPr>
        <w:tc>
          <w:tcPr>
            <w:tcW w:w="1165" w:type="dxa"/>
            <w:tcBorders>
              <w:top w:val="nil"/>
              <w:left w:val="nil"/>
              <w:bottom w:val="double" w:sz="6" w:space="0" w:color="auto"/>
            </w:tcBorders>
          </w:tcPr>
          <w:p w14:paraId="1F6CEE6A" w14:textId="77777777" w:rsidR="00C16312" w:rsidRPr="00C16312" w:rsidRDefault="00C16312" w:rsidP="00DF6570">
            <w:pPr>
              <w:spacing w:line="276" w:lineRule="auto"/>
              <w:rPr>
                <w:rFonts w:ascii="Times New Roman" w:hAnsi="Times New Roman" w:cs="Times New Roman"/>
                <w:sz w:val="24"/>
                <w:szCs w:val="24"/>
              </w:rPr>
            </w:pPr>
          </w:p>
        </w:tc>
        <w:tc>
          <w:tcPr>
            <w:tcW w:w="2082" w:type="dxa"/>
            <w:tcBorders>
              <w:top w:val="nil"/>
              <w:bottom w:val="double" w:sz="6" w:space="0" w:color="auto"/>
            </w:tcBorders>
          </w:tcPr>
          <w:p w14:paraId="31031068"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Interaction</w:t>
            </w:r>
          </w:p>
        </w:tc>
        <w:tc>
          <w:tcPr>
            <w:tcW w:w="1604" w:type="dxa"/>
            <w:tcBorders>
              <w:top w:val="nil"/>
              <w:bottom w:val="double" w:sz="6" w:space="0" w:color="auto"/>
              <w:right w:val="nil"/>
            </w:tcBorders>
          </w:tcPr>
          <w:p w14:paraId="5D992C96"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0.04</w:t>
            </w:r>
          </w:p>
        </w:tc>
        <w:tc>
          <w:tcPr>
            <w:tcW w:w="1579" w:type="dxa"/>
            <w:tcBorders>
              <w:top w:val="nil"/>
              <w:left w:val="nil"/>
              <w:bottom w:val="double" w:sz="6" w:space="0" w:color="auto"/>
            </w:tcBorders>
          </w:tcPr>
          <w:p w14:paraId="58506948"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0.02</w:t>
            </w:r>
          </w:p>
        </w:tc>
        <w:tc>
          <w:tcPr>
            <w:tcW w:w="1460" w:type="dxa"/>
            <w:tcBorders>
              <w:top w:val="nil"/>
              <w:bottom w:val="double" w:sz="6" w:space="0" w:color="auto"/>
              <w:right w:val="nil"/>
            </w:tcBorders>
          </w:tcPr>
          <w:p w14:paraId="1FE3D37D" w14:textId="1F822675"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w:t>
            </w:r>
            <w:r w:rsidR="00154605">
              <w:rPr>
                <w:rFonts w:ascii="Times New Roman" w:hAnsi="Times New Roman" w:cs="Times New Roman"/>
                <w:sz w:val="24"/>
                <w:szCs w:val="24"/>
              </w:rPr>
              <w:t>4</w:t>
            </w:r>
          </w:p>
        </w:tc>
        <w:tc>
          <w:tcPr>
            <w:tcW w:w="1460" w:type="dxa"/>
            <w:tcBorders>
              <w:top w:val="nil"/>
              <w:left w:val="nil"/>
              <w:bottom w:val="double" w:sz="6" w:space="0" w:color="auto"/>
              <w:right w:val="nil"/>
            </w:tcBorders>
          </w:tcPr>
          <w:p w14:paraId="02351E35" w14:textId="77777777" w:rsidR="00C16312" w:rsidRPr="00C16312" w:rsidRDefault="00C16312" w:rsidP="00DF6570">
            <w:pPr>
              <w:spacing w:line="276" w:lineRule="auto"/>
              <w:rPr>
                <w:rFonts w:ascii="Times New Roman" w:hAnsi="Times New Roman" w:cs="Times New Roman"/>
                <w:sz w:val="24"/>
                <w:szCs w:val="24"/>
              </w:rPr>
            </w:pPr>
            <w:r w:rsidRPr="00C16312">
              <w:rPr>
                <w:rFonts w:ascii="Times New Roman" w:hAnsi="Times New Roman" w:cs="Times New Roman"/>
                <w:sz w:val="24"/>
                <w:szCs w:val="24"/>
              </w:rPr>
              <w:t>0.02</w:t>
            </w:r>
          </w:p>
        </w:tc>
      </w:tr>
    </w:tbl>
    <w:p w14:paraId="1622D825" w14:textId="0C8043BC" w:rsidR="00295B11" w:rsidRPr="00DF6570" w:rsidRDefault="00C16312" w:rsidP="00DF6570">
      <w:pPr>
        <w:spacing w:line="276" w:lineRule="auto"/>
        <w:rPr>
          <w:rFonts w:ascii="Times New Roman" w:hAnsi="Times New Roman" w:cs="Times New Roman"/>
          <w:color w:val="1D1C1D"/>
          <w:sz w:val="20"/>
          <w:szCs w:val="20"/>
          <w:shd w:val="clear" w:color="auto" w:fill="FFFFFF"/>
        </w:rPr>
      </w:pPr>
      <w:r w:rsidRPr="00DF6570">
        <w:rPr>
          <w:rFonts w:ascii="Times New Roman" w:hAnsi="Times New Roman" w:cs="Times New Roman"/>
          <w:i/>
          <w:iCs/>
          <w:color w:val="1D1C1D"/>
          <w:sz w:val="20"/>
          <w:szCs w:val="20"/>
          <w:shd w:val="clear" w:color="auto" w:fill="FFFFFF"/>
        </w:rPr>
        <w:t xml:space="preserve">Note. </w:t>
      </w:r>
      <w:r w:rsidRPr="00DF6570">
        <w:rPr>
          <w:rFonts w:ascii="Times New Roman" w:hAnsi="Times New Roman" w:cs="Times New Roman"/>
          <w:color w:val="1D1C1D"/>
          <w:sz w:val="20"/>
          <w:szCs w:val="20"/>
          <w:shd w:val="clear" w:color="auto" w:fill="FFFFFF"/>
        </w:rPr>
        <w:t>This presents the estimate and standard error of the hierarchical models. The variables Left - Right Rating and Best - Worst Rating were statistically significant. However, the interaction of previous experience and value rating did not yield statistically significant results.</w:t>
      </w:r>
    </w:p>
    <w:p w14:paraId="1CF00B1B" w14:textId="77777777" w:rsidR="00D70857" w:rsidRDefault="00D70857" w:rsidP="00DF6570">
      <w:pPr>
        <w:spacing w:line="276" w:lineRule="auto"/>
        <w:rPr>
          <w:rFonts w:ascii="Times New Roman" w:hAnsi="Times New Roman" w:cs="Times New Roman"/>
          <w:b/>
          <w:bCs/>
          <w:color w:val="1D1C1D"/>
          <w:sz w:val="24"/>
          <w:szCs w:val="24"/>
          <w:shd w:val="clear" w:color="auto" w:fill="FFFFFF"/>
        </w:rPr>
      </w:pPr>
    </w:p>
    <w:p w14:paraId="42548CEE" w14:textId="639CCF4C" w:rsidR="00877AB6" w:rsidRPr="00635914" w:rsidRDefault="00C16312" w:rsidP="00DF6570">
      <w:pPr>
        <w:spacing w:line="276" w:lineRule="auto"/>
        <w:rPr>
          <w:rFonts w:ascii="Times New Roman" w:hAnsi="Times New Roman" w:cs="Times New Roman"/>
          <w:b/>
          <w:bCs/>
          <w:color w:val="1D1C1D"/>
          <w:sz w:val="24"/>
          <w:szCs w:val="24"/>
          <w:shd w:val="clear" w:color="auto" w:fill="FFFFFF"/>
        </w:rPr>
      </w:pPr>
      <w:r w:rsidRPr="00C16312">
        <w:rPr>
          <w:rFonts w:ascii="Times New Roman" w:hAnsi="Times New Roman" w:cs="Times New Roman"/>
          <w:b/>
          <w:bCs/>
          <w:color w:val="1D1C1D"/>
          <w:sz w:val="24"/>
          <w:szCs w:val="24"/>
          <w:shd w:val="clear" w:color="auto" w:fill="FFFFFF"/>
        </w:rPr>
        <w:lastRenderedPageBreak/>
        <w:t>Conclusion</w:t>
      </w:r>
    </w:p>
    <w:p w14:paraId="1B0F927F" w14:textId="083C5C7D" w:rsidR="009B556C" w:rsidRDefault="00C16312" w:rsidP="00DF6570">
      <w:pPr>
        <w:spacing w:line="276" w:lineRule="auto"/>
        <w:rPr>
          <w:rFonts w:ascii="Times New Roman" w:hAnsi="Times New Roman" w:cs="Times New Roman"/>
          <w:color w:val="1D1C1D"/>
          <w:sz w:val="24"/>
          <w:szCs w:val="24"/>
          <w:shd w:val="clear" w:color="auto" w:fill="FFFFFF"/>
        </w:rPr>
      </w:pPr>
      <w:r w:rsidRPr="00C16312">
        <w:rPr>
          <w:rFonts w:ascii="Times New Roman" w:hAnsi="Times New Roman" w:cs="Times New Roman"/>
          <w:color w:val="1D1C1D"/>
          <w:sz w:val="24"/>
          <w:szCs w:val="24"/>
          <w:shd w:val="clear" w:color="auto" w:fill="FFFFFF"/>
        </w:rPr>
        <w:t>Simple binary choices are made by sampling stimuli and fusing noisy measures in the brain until a threshold is crossed and a decision is made. DDMs are useful because it allows us to explain why these choices are made to predict future choices and response times. The noise of the sampling process did not significantly change, with no natural improvement in the choice process, therefore the hypothesis was not supported.</w:t>
      </w:r>
    </w:p>
    <w:p w14:paraId="2EF4CEAA" w14:textId="77777777" w:rsidR="00050101" w:rsidRDefault="00050101" w:rsidP="00B00B4A">
      <w:pPr>
        <w:spacing w:line="276" w:lineRule="auto"/>
        <w:rPr>
          <w:rFonts w:ascii="Times New Roman" w:hAnsi="Times New Roman" w:cs="Times New Roman"/>
          <w:color w:val="1D1C1D"/>
          <w:sz w:val="24"/>
          <w:szCs w:val="24"/>
          <w:shd w:val="clear" w:color="auto" w:fill="FFFFFF"/>
        </w:rPr>
      </w:pPr>
    </w:p>
    <w:p w14:paraId="0EB4DE69" w14:textId="07F80744" w:rsidR="00804D19" w:rsidRDefault="00804D19" w:rsidP="00DF6570">
      <w:pPr>
        <w:spacing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Findings and possibilities for future research. Limitations of this analysis include the data set Smith and </w:t>
      </w:r>
      <w:proofErr w:type="spellStart"/>
      <w:r>
        <w:rPr>
          <w:rFonts w:ascii="Times New Roman" w:hAnsi="Times New Roman" w:cs="Times New Roman"/>
          <w:color w:val="1D1C1D"/>
          <w:sz w:val="24"/>
          <w:szCs w:val="24"/>
          <w:shd w:val="clear" w:color="auto" w:fill="FFFFFF"/>
        </w:rPr>
        <w:t>Krajbich</w:t>
      </w:r>
      <w:proofErr w:type="spellEnd"/>
      <w:r>
        <w:rPr>
          <w:rFonts w:ascii="Times New Roman" w:hAnsi="Times New Roman" w:cs="Times New Roman"/>
          <w:color w:val="1D1C1D"/>
          <w:sz w:val="24"/>
          <w:szCs w:val="24"/>
          <w:shd w:val="clear" w:color="auto" w:fill="FFFFFF"/>
        </w:rPr>
        <w:t xml:space="preserve"> (2018) did not have sufficient data regarding eye fixations. The necessary variables required to run an </w:t>
      </w:r>
      <w:proofErr w:type="spellStart"/>
      <w:r>
        <w:rPr>
          <w:rFonts w:ascii="Times New Roman" w:hAnsi="Times New Roman" w:cs="Times New Roman"/>
          <w:color w:val="1D1C1D"/>
          <w:sz w:val="24"/>
          <w:szCs w:val="24"/>
          <w:shd w:val="clear" w:color="auto" w:fill="FFFFFF"/>
        </w:rPr>
        <w:t>aDDM</w:t>
      </w:r>
      <w:proofErr w:type="spellEnd"/>
      <w:r>
        <w:rPr>
          <w:rFonts w:ascii="Times New Roman" w:hAnsi="Times New Roman" w:cs="Times New Roman"/>
          <w:color w:val="1D1C1D"/>
          <w:sz w:val="24"/>
          <w:szCs w:val="24"/>
          <w:shd w:val="clear" w:color="auto" w:fill="FFFFFF"/>
        </w:rPr>
        <w:t xml:space="preserve"> simulation </w:t>
      </w:r>
      <w:r w:rsidR="007D3FF0">
        <w:rPr>
          <w:rFonts w:ascii="Times New Roman" w:hAnsi="Times New Roman" w:cs="Times New Roman"/>
          <w:color w:val="1D1C1D"/>
          <w:sz w:val="24"/>
          <w:szCs w:val="24"/>
          <w:shd w:val="clear" w:color="auto" w:fill="FFFFFF"/>
        </w:rPr>
        <w:t xml:space="preserve">that were lacking </w:t>
      </w:r>
      <w:r>
        <w:rPr>
          <w:rFonts w:ascii="Times New Roman" w:hAnsi="Times New Roman" w:cs="Times New Roman"/>
          <w:color w:val="1D1C1D"/>
          <w:sz w:val="24"/>
          <w:szCs w:val="24"/>
          <w:shd w:val="clear" w:color="auto" w:fill="FFFFFF"/>
        </w:rPr>
        <w:t xml:space="preserve">were </w:t>
      </w:r>
      <w:r w:rsidR="007D3FF0">
        <w:rPr>
          <w:rFonts w:ascii="Times New Roman" w:hAnsi="Times New Roman" w:cs="Times New Roman"/>
          <w:color w:val="1D1C1D"/>
          <w:sz w:val="24"/>
          <w:szCs w:val="24"/>
          <w:shd w:val="clear" w:color="auto" w:fill="FFFFFF"/>
        </w:rPr>
        <w:t xml:space="preserve">transition and latency. Therefore, the simulations were ran with data from </w:t>
      </w:r>
      <w:proofErr w:type="spellStart"/>
      <w:r w:rsidR="007D3FF0">
        <w:rPr>
          <w:rFonts w:ascii="Times New Roman" w:hAnsi="Times New Roman" w:cs="Times New Roman"/>
          <w:color w:val="1D1C1D"/>
          <w:sz w:val="24"/>
          <w:szCs w:val="24"/>
          <w:shd w:val="clear" w:color="auto" w:fill="FFFFFF"/>
        </w:rPr>
        <w:t>Eum</w:t>
      </w:r>
      <w:proofErr w:type="spellEnd"/>
      <w:r w:rsidR="007D3FF0">
        <w:rPr>
          <w:rFonts w:ascii="Times New Roman" w:hAnsi="Times New Roman" w:cs="Times New Roman"/>
          <w:color w:val="1D1C1D"/>
          <w:sz w:val="24"/>
          <w:szCs w:val="24"/>
          <w:shd w:val="clear" w:color="auto" w:fill="FFFFFF"/>
        </w:rPr>
        <w:t xml:space="preserve"> and Rangel (2021) but performed on data from a subject from Smith and </w:t>
      </w:r>
      <w:proofErr w:type="spellStart"/>
      <w:r w:rsidR="007D3FF0">
        <w:rPr>
          <w:rFonts w:ascii="Times New Roman" w:hAnsi="Times New Roman" w:cs="Times New Roman"/>
          <w:color w:val="1D1C1D"/>
          <w:sz w:val="24"/>
          <w:szCs w:val="24"/>
          <w:shd w:val="clear" w:color="auto" w:fill="FFFFFF"/>
        </w:rPr>
        <w:t>Krajbich</w:t>
      </w:r>
      <w:proofErr w:type="spellEnd"/>
      <w:r w:rsidR="007D3FF0">
        <w:rPr>
          <w:rFonts w:ascii="Times New Roman" w:hAnsi="Times New Roman" w:cs="Times New Roman"/>
          <w:color w:val="1D1C1D"/>
          <w:sz w:val="24"/>
          <w:szCs w:val="24"/>
          <w:shd w:val="clear" w:color="auto" w:fill="FFFFFF"/>
        </w:rPr>
        <w:t xml:space="preserve"> (2018). These findings can be tested and extrapolated to other binary decisions humans make. </w:t>
      </w:r>
      <w:r w:rsidR="00B136F6">
        <w:rPr>
          <w:rFonts w:ascii="Times New Roman" w:hAnsi="Times New Roman" w:cs="Times New Roman"/>
          <w:color w:val="1D1C1D"/>
          <w:sz w:val="24"/>
          <w:szCs w:val="24"/>
          <w:shd w:val="clear" w:color="auto" w:fill="FFFFFF"/>
        </w:rPr>
        <w:t>Noise</w:t>
      </w:r>
      <w:r w:rsidR="0066708A">
        <w:rPr>
          <w:rFonts w:ascii="Times New Roman" w:hAnsi="Times New Roman" w:cs="Times New Roman"/>
          <w:color w:val="1D1C1D"/>
          <w:sz w:val="24"/>
          <w:szCs w:val="24"/>
          <w:shd w:val="clear" w:color="auto" w:fill="FFFFFF"/>
        </w:rPr>
        <w:t xml:space="preserve"> difference </w:t>
      </w:r>
      <w:r w:rsidR="00B136F6">
        <w:rPr>
          <w:rFonts w:ascii="Times New Roman" w:hAnsi="Times New Roman" w:cs="Times New Roman"/>
          <w:color w:val="1D1C1D"/>
          <w:sz w:val="24"/>
          <w:szCs w:val="24"/>
          <w:shd w:val="clear" w:color="auto" w:fill="FFFFFF"/>
        </w:rPr>
        <w:t xml:space="preserve">may not express a relationship with </w:t>
      </w:r>
      <w:r w:rsidR="0066708A">
        <w:rPr>
          <w:rFonts w:ascii="Times New Roman" w:hAnsi="Times New Roman" w:cs="Times New Roman"/>
          <w:color w:val="1D1C1D"/>
          <w:sz w:val="24"/>
          <w:szCs w:val="24"/>
          <w:shd w:val="clear" w:color="auto" w:fill="FFFFFF"/>
        </w:rPr>
        <w:t xml:space="preserve">binary choice but </w:t>
      </w:r>
      <w:r w:rsidR="00B136F6">
        <w:rPr>
          <w:rFonts w:ascii="Times New Roman" w:hAnsi="Times New Roman" w:cs="Times New Roman"/>
          <w:color w:val="1D1C1D"/>
          <w:sz w:val="24"/>
          <w:szCs w:val="24"/>
          <w:shd w:val="clear" w:color="auto" w:fill="FFFFFF"/>
        </w:rPr>
        <w:t xml:space="preserve">length of time necessary to evaluate choices could be a possibility. </w:t>
      </w:r>
    </w:p>
    <w:p w14:paraId="4A141257" w14:textId="77777777" w:rsidR="00C16312" w:rsidRDefault="00C16312" w:rsidP="00DF6570">
      <w:pPr>
        <w:spacing w:line="276" w:lineRule="auto"/>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br w:type="page"/>
      </w:r>
    </w:p>
    <w:p w14:paraId="2D503FC2" w14:textId="362E3AB5" w:rsidR="00C16312" w:rsidRPr="00DF6570" w:rsidRDefault="00C16312" w:rsidP="00050101">
      <w:pPr>
        <w:spacing w:line="276" w:lineRule="auto"/>
        <w:rPr>
          <w:rFonts w:ascii="Times New Roman" w:hAnsi="Times New Roman" w:cs="Times New Roman"/>
          <w:b/>
          <w:bCs/>
          <w:color w:val="1D1C1D"/>
          <w:sz w:val="24"/>
          <w:szCs w:val="24"/>
          <w:shd w:val="clear" w:color="auto" w:fill="FFFFFF"/>
        </w:rPr>
      </w:pPr>
      <w:r w:rsidRPr="00DF6570">
        <w:rPr>
          <w:rFonts w:ascii="Times New Roman" w:hAnsi="Times New Roman" w:cs="Times New Roman"/>
          <w:b/>
          <w:bCs/>
          <w:color w:val="1D1C1D"/>
          <w:sz w:val="24"/>
          <w:szCs w:val="24"/>
          <w:shd w:val="clear" w:color="auto" w:fill="FFFFFF"/>
        </w:rPr>
        <w:lastRenderedPageBreak/>
        <w:t>References</w:t>
      </w:r>
    </w:p>
    <w:p w14:paraId="268F0FA4" w14:textId="77777777" w:rsidR="00050101" w:rsidRPr="00C16312" w:rsidRDefault="00050101" w:rsidP="00DF6570">
      <w:pPr>
        <w:spacing w:line="276" w:lineRule="auto"/>
        <w:rPr>
          <w:rFonts w:ascii="Times New Roman" w:hAnsi="Times New Roman" w:cs="Times New Roman"/>
          <w:color w:val="1D1C1D"/>
          <w:sz w:val="24"/>
          <w:szCs w:val="24"/>
          <w:shd w:val="clear" w:color="auto" w:fill="FFFFFF"/>
        </w:rPr>
      </w:pPr>
    </w:p>
    <w:p w14:paraId="01B6B537" w14:textId="2A489915" w:rsidR="008F436E" w:rsidRDefault="00C16312" w:rsidP="00DF6570">
      <w:pPr>
        <w:shd w:val="clear" w:color="auto" w:fill="FFFFFF"/>
        <w:spacing w:after="100" w:afterAutospacing="1" w:line="276"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8F436E">
        <w:rPr>
          <w:rFonts w:ascii="Times New Roman" w:hAnsi="Times New Roman" w:cs="Times New Roman"/>
          <w:color w:val="222222"/>
          <w:sz w:val="24"/>
          <w:szCs w:val="24"/>
          <w:shd w:val="clear" w:color="auto" w:fill="FFFFFF"/>
        </w:rPr>
        <w:t xml:space="preserve"> </w:t>
      </w:r>
      <w:proofErr w:type="spellStart"/>
      <w:r w:rsidR="008F436E">
        <w:rPr>
          <w:rFonts w:ascii="Times New Roman" w:hAnsi="Times New Roman" w:cs="Times New Roman"/>
          <w:color w:val="222222"/>
          <w:sz w:val="24"/>
          <w:szCs w:val="24"/>
          <w:shd w:val="clear" w:color="auto" w:fill="FFFFFF"/>
        </w:rPr>
        <w:t>Krajbich</w:t>
      </w:r>
      <w:proofErr w:type="spellEnd"/>
      <w:r w:rsidR="008F436E">
        <w:rPr>
          <w:rFonts w:ascii="Times New Roman" w:hAnsi="Times New Roman" w:cs="Times New Roman"/>
          <w:color w:val="222222"/>
          <w:sz w:val="24"/>
          <w:szCs w:val="24"/>
          <w:shd w:val="clear" w:color="auto" w:fill="FFFFFF"/>
        </w:rPr>
        <w:t>, I., Armel, C. &amp; Rangel, A. Visual fixations and the computation and comparison of value in simple choice. </w:t>
      </w:r>
      <w:r w:rsidR="008F436E">
        <w:rPr>
          <w:rFonts w:ascii="Times New Roman" w:hAnsi="Times New Roman" w:cs="Times New Roman"/>
          <w:i/>
          <w:iCs/>
          <w:color w:val="222222"/>
          <w:sz w:val="24"/>
          <w:szCs w:val="24"/>
          <w:shd w:val="clear" w:color="auto" w:fill="FFFFFF"/>
        </w:rPr>
        <w:t xml:space="preserve">Nat </w:t>
      </w:r>
      <w:proofErr w:type="spellStart"/>
      <w:r w:rsidR="008F436E">
        <w:rPr>
          <w:rFonts w:ascii="Times New Roman" w:hAnsi="Times New Roman" w:cs="Times New Roman"/>
          <w:i/>
          <w:iCs/>
          <w:color w:val="222222"/>
          <w:sz w:val="24"/>
          <w:szCs w:val="24"/>
          <w:shd w:val="clear" w:color="auto" w:fill="FFFFFF"/>
        </w:rPr>
        <w:t>Neurosci</w:t>
      </w:r>
      <w:proofErr w:type="spellEnd"/>
      <w:r w:rsidR="008F436E">
        <w:rPr>
          <w:rFonts w:ascii="Times New Roman" w:hAnsi="Times New Roman" w:cs="Times New Roman"/>
          <w:color w:val="222222"/>
          <w:sz w:val="24"/>
          <w:szCs w:val="24"/>
          <w:shd w:val="clear" w:color="auto" w:fill="FFFFFF"/>
        </w:rPr>
        <w:t> 13,</w:t>
      </w:r>
      <w:r w:rsidR="008F436E">
        <w:rPr>
          <w:rFonts w:ascii="Times New Roman" w:hAnsi="Times New Roman" w:cs="Times New Roman"/>
          <w:b/>
          <w:bCs/>
          <w:color w:val="222222"/>
          <w:sz w:val="24"/>
          <w:szCs w:val="24"/>
          <w:shd w:val="clear" w:color="auto" w:fill="FFFFFF"/>
        </w:rPr>
        <w:t> </w:t>
      </w:r>
      <w:r w:rsidR="008F436E">
        <w:rPr>
          <w:rFonts w:ascii="Times New Roman" w:hAnsi="Times New Roman" w:cs="Times New Roman"/>
          <w:color w:val="222222"/>
          <w:sz w:val="24"/>
          <w:szCs w:val="24"/>
          <w:shd w:val="clear" w:color="auto" w:fill="FFFFFF"/>
        </w:rPr>
        <w:t>1292–1298 (2010). https://doi.org/10.1038/nn.2635</w:t>
      </w:r>
    </w:p>
    <w:p w14:paraId="5AED79D1" w14:textId="736E3FB7" w:rsidR="004E66B7" w:rsidRPr="00C16312" w:rsidRDefault="00C16312" w:rsidP="004E66B7">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4E66B7" w:rsidRPr="00C16312">
        <w:rPr>
          <w:rFonts w:ascii="Times New Roman" w:hAnsi="Times New Roman" w:cs="Times New Roman"/>
          <w:sz w:val="24"/>
          <w:szCs w:val="24"/>
        </w:rPr>
        <w:t xml:space="preserve">Smith, S. M., &amp; </w:t>
      </w:r>
      <w:proofErr w:type="spellStart"/>
      <w:r w:rsidR="004E66B7" w:rsidRPr="00C16312">
        <w:rPr>
          <w:rFonts w:ascii="Times New Roman" w:hAnsi="Times New Roman" w:cs="Times New Roman"/>
          <w:sz w:val="24"/>
          <w:szCs w:val="24"/>
        </w:rPr>
        <w:t>Krajbich</w:t>
      </w:r>
      <w:proofErr w:type="spellEnd"/>
      <w:r w:rsidR="004E66B7" w:rsidRPr="00C16312">
        <w:rPr>
          <w:rFonts w:ascii="Times New Roman" w:hAnsi="Times New Roman" w:cs="Times New Roman"/>
          <w:sz w:val="24"/>
          <w:szCs w:val="24"/>
        </w:rPr>
        <w:t xml:space="preserve">, I. (2018). Attention and choice across domains. </w:t>
      </w:r>
      <w:r w:rsidR="004E66B7" w:rsidRPr="00C16312">
        <w:rPr>
          <w:rFonts w:ascii="Times New Roman" w:hAnsi="Times New Roman" w:cs="Times New Roman"/>
          <w:i/>
          <w:iCs/>
          <w:sz w:val="24"/>
          <w:szCs w:val="24"/>
        </w:rPr>
        <w:t>Journal of Experimental Psychology: General</w:t>
      </w:r>
      <w:r w:rsidR="004E66B7" w:rsidRPr="00C16312">
        <w:rPr>
          <w:rFonts w:ascii="Times New Roman" w:hAnsi="Times New Roman" w:cs="Times New Roman"/>
          <w:sz w:val="24"/>
          <w:szCs w:val="24"/>
        </w:rPr>
        <w:t xml:space="preserve">, </w:t>
      </w:r>
      <w:r w:rsidR="004E66B7" w:rsidRPr="00C16312">
        <w:rPr>
          <w:rFonts w:ascii="Times New Roman" w:hAnsi="Times New Roman" w:cs="Times New Roman"/>
          <w:i/>
          <w:iCs/>
          <w:sz w:val="24"/>
          <w:szCs w:val="24"/>
        </w:rPr>
        <w:t>147</w:t>
      </w:r>
      <w:r w:rsidR="004E66B7" w:rsidRPr="00C16312">
        <w:rPr>
          <w:rFonts w:ascii="Times New Roman" w:hAnsi="Times New Roman" w:cs="Times New Roman"/>
          <w:sz w:val="24"/>
          <w:szCs w:val="24"/>
        </w:rPr>
        <w:t xml:space="preserve">(12), 1810–1826. </w:t>
      </w:r>
      <w:hyperlink r:id="rId17" w:history="1">
        <w:r w:rsidR="004E66B7" w:rsidRPr="00C16312">
          <w:rPr>
            <w:rStyle w:val="Hyperlink"/>
            <w:rFonts w:ascii="Times New Roman" w:hAnsi="Times New Roman" w:cs="Times New Roman"/>
            <w:sz w:val="24"/>
            <w:szCs w:val="24"/>
          </w:rPr>
          <w:t>https://doi.org/10.1037/xge0000482</w:t>
        </w:r>
      </w:hyperlink>
    </w:p>
    <w:p w14:paraId="06FC868B" w14:textId="406DBF3E" w:rsidR="007D3FF0" w:rsidRDefault="00C34DBB" w:rsidP="004E66B7">
      <w:pPr>
        <w:spacing w:before="100" w:beforeAutospacing="1" w:after="100" w:afterAutospacing="1" w:line="276" w:lineRule="auto"/>
        <w:ind w:left="567" w:hanging="567"/>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(3) </w:t>
      </w:r>
      <w:proofErr w:type="spellStart"/>
      <w:r w:rsidR="007D3FF0" w:rsidRPr="00C16312">
        <w:rPr>
          <w:rFonts w:ascii="Times New Roman" w:hAnsi="Times New Roman" w:cs="Times New Roman"/>
          <w:color w:val="222222"/>
          <w:sz w:val="24"/>
          <w:szCs w:val="24"/>
          <w:shd w:val="clear" w:color="auto" w:fill="FFFFFF"/>
        </w:rPr>
        <w:t>Matzkin</w:t>
      </w:r>
      <w:proofErr w:type="spellEnd"/>
      <w:r w:rsidR="007D3FF0" w:rsidRPr="00C16312">
        <w:rPr>
          <w:rFonts w:ascii="Times New Roman" w:hAnsi="Times New Roman" w:cs="Times New Roman"/>
          <w:color w:val="222222"/>
          <w:sz w:val="24"/>
          <w:szCs w:val="24"/>
          <w:shd w:val="clear" w:color="auto" w:fill="FFFFFF"/>
        </w:rPr>
        <w:t>, R. L. (1992). Nonparametric and distribution-free estimation of the binary threshold crossing and the binary choice models. </w:t>
      </w:r>
      <w:proofErr w:type="spellStart"/>
      <w:r w:rsidR="007D3FF0" w:rsidRPr="00C16312">
        <w:rPr>
          <w:rFonts w:ascii="Times New Roman" w:hAnsi="Times New Roman" w:cs="Times New Roman"/>
          <w:i/>
          <w:iCs/>
          <w:color w:val="222222"/>
          <w:sz w:val="24"/>
          <w:szCs w:val="24"/>
          <w:shd w:val="clear" w:color="auto" w:fill="FFFFFF"/>
        </w:rPr>
        <w:t>Econometrica</w:t>
      </w:r>
      <w:proofErr w:type="spellEnd"/>
      <w:r w:rsidR="007D3FF0" w:rsidRPr="00C16312">
        <w:rPr>
          <w:rFonts w:ascii="Times New Roman" w:hAnsi="Times New Roman" w:cs="Times New Roman"/>
          <w:i/>
          <w:iCs/>
          <w:color w:val="222222"/>
          <w:sz w:val="24"/>
          <w:szCs w:val="24"/>
          <w:shd w:val="clear" w:color="auto" w:fill="FFFFFF"/>
        </w:rPr>
        <w:t>: Journal of the Econometric Society</w:t>
      </w:r>
      <w:r w:rsidR="007D3FF0" w:rsidRPr="00C16312">
        <w:rPr>
          <w:rFonts w:ascii="Times New Roman" w:hAnsi="Times New Roman" w:cs="Times New Roman"/>
          <w:color w:val="222222"/>
          <w:sz w:val="24"/>
          <w:szCs w:val="24"/>
          <w:shd w:val="clear" w:color="auto" w:fill="FFFFFF"/>
        </w:rPr>
        <w:t>, 239-270.</w:t>
      </w:r>
    </w:p>
    <w:p w14:paraId="317CE852" w14:textId="77777777" w:rsidR="004E66B7" w:rsidRDefault="007D3FF0" w:rsidP="00DF6570">
      <w:pPr>
        <w:spacing w:line="276" w:lineRule="auto"/>
        <w:ind w:left="720" w:hanging="720"/>
        <w:rPr>
          <w:rStyle w:val="Hyperlink"/>
          <w:rFonts w:ascii="Times New Roman" w:eastAsia="Times New Roman" w:hAnsi="Times New Roman" w:cs="Times New Roman"/>
          <w:sz w:val="24"/>
          <w:szCs w:val="24"/>
        </w:rPr>
      </w:pPr>
      <w:r>
        <w:rPr>
          <w:rFonts w:ascii="Times New Roman" w:hAnsi="Times New Roman" w:cs="Times New Roman"/>
          <w:sz w:val="24"/>
          <w:szCs w:val="24"/>
        </w:rPr>
        <w:t>(</w:t>
      </w:r>
      <w:r w:rsidR="00C34DBB">
        <w:rPr>
          <w:rFonts w:ascii="Times New Roman" w:hAnsi="Times New Roman" w:cs="Times New Roman"/>
          <w:sz w:val="24"/>
          <w:szCs w:val="24"/>
        </w:rPr>
        <w:t>4</w:t>
      </w:r>
      <w:r>
        <w:rPr>
          <w:rFonts w:ascii="Times New Roman" w:hAnsi="Times New Roman" w:cs="Times New Roman"/>
          <w:sz w:val="24"/>
          <w:szCs w:val="24"/>
        </w:rPr>
        <w:t xml:space="preserve">) </w:t>
      </w:r>
      <w:bookmarkStart w:id="119" w:name="_Hlk79781110"/>
      <w:r w:rsidR="004E66B7" w:rsidRPr="00C16312">
        <w:rPr>
          <w:rFonts w:ascii="Times New Roman" w:eastAsia="Times New Roman" w:hAnsi="Times New Roman" w:cs="Times New Roman"/>
          <w:sz w:val="24"/>
          <w:szCs w:val="24"/>
        </w:rPr>
        <w:t xml:space="preserve">Bitzer, S., Park, H., </w:t>
      </w:r>
      <w:proofErr w:type="spellStart"/>
      <w:r w:rsidR="004E66B7" w:rsidRPr="00C16312">
        <w:rPr>
          <w:rFonts w:ascii="Times New Roman" w:eastAsia="Times New Roman" w:hAnsi="Times New Roman" w:cs="Times New Roman"/>
          <w:sz w:val="24"/>
          <w:szCs w:val="24"/>
        </w:rPr>
        <w:t>Blankenburg</w:t>
      </w:r>
      <w:proofErr w:type="spellEnd"/>
      <w:r w:rsidR="004E66B7" w:rsidRPr="00C16312">
        <w:rPr>
          <w:rFonts w:ascii="Times New Roman" w:eastAsia="Times New Roman" w:hAnsi="Times New Roman" w:cs="Times New Roman"/>
          <w:sz w:val="24"/>
          <w:szCs w:val="24"/>
        </w:rPr>
        <w:t xml:space="preserve">, F., &amp; </w:t>
      </w:r>
      <w:proofErr w:type="spellStart"/>
      <w:r w:rsidR="004E66B7" w:rsidRPr="00C16312">
        <w:rPr>
          <w:rFonts w:ascii="Times New Roman" w:eastAsia="Times New Roman" w:hAnsi="Times New Roman" w:cs="Times New Roman"/>
          <w:sz w:val="24"/>
          <w:szCs w:val="24"/>
        </w:rPr>
        <w:t>Kiebel</w:t>
      </w:r>
      <w:proofErr w:type="spellEnd"/>
      <w:r w:rsidR="004E66B7" w:rsidRPr="00C16312">
        <w:rPr>
          <w:rFonts w:ascii="Times New Roman" w:eastAsia="Times New Roman" w:hAnsi="Times New Roman" w:cs="Times New Roman"/>
          <w:sz w:val="24"/>
          <w:szCs w:val="24"/>
        </w:rPr>
        <w:t xml:space="preserve">, S. J. (2014). Perceptual decision making: drift-diffusion model is equivalent to a Bayesian model. </w:t>
      </w:r>
      <w:r w:rsidR="004E66B7" w:rsidRPr="00C16312">
        <w:rPr>
          <w:rFonts w:ascii="Times New Roman" w:eastAsia="Times New Roman" w:hAnsi="Times New Roman" w:cs="Times New Roman"/>
          <w:i/>
          <w:iCs/>
          <w:sz w:val="24"/>
          <w:szCs w:val="24"/>
        </w:rPr>
        <w:t>Frontiers in Human Neuroscience</w:t>
      </w:r>
      <w:r w:rsidR="004E66B7" w:rsidRPr="00C16312">
        <w:rPr>
          <w:rFonts w:ascii="Times New Roman" w:eastAsia="Times New Roman" w:hAnsi="Times New Roman" w:cs="Times New Roman"/>
          <w:sz w:val="24"/>
          <w:szCs w:val="24"/>
        </w:rPr>
        <w:t xml:space="preserve">, </w:t>
      </w:r>
      <w:r w:rsidR="004E66B7" w:rsidRPr="00C16312">
        <w:rPr>
          <w:rFonts w:ascii="Times New Roman" w:eastAsia="Times New Roman" w:hAnsi="Times New Roman" w:cs="Times New Roman"/>
          <w:i/>
          <w:iCs/>
          <w:sz w:val="24"/>
          <w:szCs w:val="24"/>
        </w:rPr>
        <w:t>8</w:t>
      </w:r>
      <w:r w:rsidR="004E66B7" w:rsidRPr="00C16312">
        <w:rPr>
          <w:rFonts w:ascii="Times New Roman" w:eastAsia="Times New Roman" w:hAnsi="Times New Roman" w:cs="Times New Roman"/>
          <w:sz w:val="24"/>
          <w:szCs w:val="24"/>
        </w:rPr>
        <w:t xml:space="preserve">. </w:t>
      </w:r>
      <w:hyperlink r:id="rId18" w:history="1">
        <w:r w:rsidR="004E66B7" w:rsidRPr="00C16312">
          <w:rPr>
            <w:rStyle w:val="Hyperlink"/>
            <w:rFonts w:ascii="Times New Roman" w:eastAsia="Times New Roman" w:hAnsi="Times New Roman" w:cs="Times New Roman"/>
            <w:sz w:val="24"/>
            <w:szCs w:val="24"/>
          </w:rPr>
          <w:t>https://doi.org/10.3389/fnhum.2014.00102</w:t>
        </w:r>
      </w:hyperlink>
    </w:p>
    <w:bookmarkEnd w:id="119"/>
    <w:p w14:paraId="753B8DBF" w14:textId="4B4FC0CC" w:rsidR="00C16312" w:rsidRDefault="00C16312" w:rsidP="00DF6570">
      <w:pPr>
        <w:pStyle w:val="department"/>
        <w:spacing w:line="276" w:lineRule="auto"/>
        <w:ind w:left="720" w:hanging="720"/>
      </w:pPr>
      <w:r>
        <w:t>(</w:t>
      </w:r>
      <w:r w:rsidR="00C34DBB">
        <w:t>5</w:t>
      </w:r>
      <w:r>
        <w:t xml:space="preserve">) </w:t>
      </w:r>
      <w:proofErr w:type="spellStart"/>
      <w:r w:rsidRPr="00C16312">
        <w:t>Eum</w:t>
      </w:r>
      <w:proofErr w:type="spellEnd"/>
      <w:r w:rsidRPr="00C16312">
        <w:t>, B., &amp; Rangel, A. (2021). Peripheral visual information halves attentional choice biases [Unpublished manuscript]. Humanities and Social Sciences, California Institute of Technology.</w:t>
      </w:r>
    </w:p>
    <w:p w14:paraId="5130C1E3" w14:textId="77777777" w:rsidR="006C1DEE" w:rsidRPr="00195840" w:rsidRDefault="006C1DEE" w:rsidP="00DF6570">
      <w:pPr>
        <w:spacing w:line="276" w:lineRule="auto"/>
      </w:pPr>
    </w:p>
    <w:p w14:paraId="6F95C22B" w14:textId="77777777" w:rsidR="00C16312" w:rsidRDefault="00C16312" w:rsidP="00DF6570">
      <w:pPr>
        <w:spacing w:line="276" w:lineRule="auto"/>
      </w:pPr>
    </w:p>
    <w:sectPr w:rsidR="00C16312">
      <w:footerReference w:type="even"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ngel, Antonio" w:date="2021-08-12T13:06:00Z" w:initials="RA">
    <w:p w14:paraId="44CD4B8F" w14:textId="658A8033" w:rsidR="00B00B4A" w:rsidRDefault="00B00B4A">
      <w:pPr>
        <w:pStyle w:val="CommentText"/>
      </w:pPr>
      <w:r>
        <w:rPr>
          <w:rStyle w:val="CommentReference"/>
        </w:rPr>
        <w:annotationRef/>
      </w:r>
      <w:r>
        <w:t>Same comment as before, that needs to be addressed. There is a transition missing here. How do you go from sentence 1 to sentence 2? What test are you talking about? Why are we talking about a test in the first place?</w:t>
      </w:r>
    </w:p>
  </w:comment>
  <w:comment w:id="11" w:author="Rangel, Antonio" w:date="2021-08-12T13:08:00Z" w:initials="RA">
    <w:p w14:paraId="1836C0B9" w14:textId="191F597E" w:rsidR="00B00B4A" w:rsidRDefault="00B00B4A">
      <w:pPr>
        <w:pStyle w:val="CommentText"/>
      </w:pPr>
      <w:r>
        <w:rPr>
          <w:rStyle w:val="CommentReference"/>
        </w:rPr>
        <w:annotationRef/>
      </w:r>
      <w:r>
        <w:t xml:space="preserve">You need a few more references on the </w:t>
      </w:r>
      <w:proofErr w:type="spellStart"/>
      <w:r>
        <w:t>aDDM</w:t>
      </w:r>
      <w:proofErr w:type="spellEnd"/>
      <w:r>
        <w:t xml:space="preserve">. Read the </w:t>
      </w:r>
      <w:proofErr w:type="spellStart"/>
      <w:r>
        <w:t>Krajbich</w:t>
      </w:r>
      <w:proofErr w:type="spellEnd"/>
      <w:r>
        <w:t xml:space="preserve"> paper again, you can find them there.</w:t>
      </w:r>
    </w:p>
  </w:comment>
  <w:comment w:id="12" w:author="Rangel, Antonio" w:date="2021-08-16T17:20:00Z" w:initials="RA">
    <w:p w14:paraId="626DB87D" w14:textId="115F0E86" w:rsidR="009076DC" w:rsidRDefault="009076DC">
      <w:pPr>
        <w:pStyle w:val="CommentText"/>
      </w:pPr>
      <w:r>
        <w:rPr>
          <w:rStyle w:val="CommentReference"/>
        </w:rPr>
        <w:annotationRef/>
      </w:r>
      <w:r>
        <w:t xml:space="preserve">Add reference to this: </w:t>
      </w:r>
      <w:r w:rsidRPr="009076DC">
        <w:t>https://pubmed.ncbi.nlm.nih.gov/26952739/</w:t>
      </w:r>
    </w:p>
  </w:comment>
  <w:comment w:id="21" w:author="Rangel, Antonio" w:date="2021-08-12T13:16:00Z" w:initials="RA">
    <w:p w14:paraId="1D013052" w14:textId="72C84076" w:rsidR="007F2664" w:rsidRDefault="007F2664">
      <w:pPr>
        <w:pStyle w:val="CommentText"/>
      </w:pPr>
      <w:r>
        <w:rPr>
          <w:rStyle w:val="CommentReference"/>
        </w:rPr>
        <w:annotationRef/>
      </w:r>
      <w:r>
        <w:t xml:space="preserve">This section needs work. You need to start by describing the experiment, perhaps with a figure that describes it. See the </w:t>
      </w:r>
      <w:proofErr w:type="spellStart"/>
      <w:r>
        <w:t>Krajbich</w:t>
      </w:r>
      <w:proofErr w:type="spellEnd"/>
      <w:r>
        <w:t xml:space="preserve"> paper for a template.</w:t>
      </w:r>
      <w:r>
        <w:br/>
      </w:r>
      <w:r>
        <w:br/>
        <w:t>Next paragraph you need to describe the DDM model and how it relates to the experiment. This includes the section with the equation.</w:t>
      </w:r>
      <w:r>
        <w:br/>
      </w:r>
      <w:r>
        <w:br/>
        <w:t>Next paragraph you describe that you are going to investigate the impact of cha</w:t>
      </w:r>
      <w:r w:rsidR="00DF6570">
        <w:t>ng</w:t>
      </w:r>
      <w:r>
        <w:t>ing the noise using simulations, and you describe how it is done.</w:t>
      </w:r>
    </w:p>
    <w:p w14:paraId="15CA680D" w14:textId="34955D72" w:rsidR="007F2664" w:rsidRDefault="007F2664">
      <w:pPr>
        <w:pStyle w:val="CommentText"/>
      </w:pPr>
      <w:r>
        <w:br/>
        <w:t>Next paragraph you describe the results and relate to the figures.</w:t>
      </w:r>
      <w:r>
        <w:br/>
      </w:r>
      <w:r>
        <w:br/>
        <w:t>Final paragraph of this section you use the simulations to describe the key tests done later on.</w:t>
      </w:r>
    </w:p>
  </w:comment>
  <w:comment w:id="118" w:author="Rangel, Antonio" w:date="2021-08-12T13:21:00Z" w:initials="RA">
    <w:p w14:paraId="1DEFDCE6" w14:textId="0BAECEF4" w:rsidR="00050101" w:rsidRDefault="00050101">
      <w:pPr>
        <w:pStyle w:val="CommentText"/>
      </w:pPr>
      <w:r>
        <w:rPr>
          <w:rStyle w:val="CommentReference"/>
        </w:rPr>
        <w:annotationRef/>
      </w:r>
      <w:r>
        <w:t>The panels in the figures need to be labeled A and B. You should merge and label the figures in ppt before importing as single image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D4B8F" w15:done="1"/>
  <w15:commentEx w15:paraId="1836C0B9" w15:done="1"/>
  <w15:commentEx w15:paraId="626DB87D" w15:paraIdParent="1836C0B9" w15:done="0"/>
  <w15:commentEx w15:paraId="15CA680D" w15:done="1"/>
  <w15:commentEx w15:paraId="1DEFDC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9B68" w16cex:dateUtc="2021-08-12T20:06:00Z"/>
  <w16cex:commentExtensible w16cex:durableId="24BF9BB4" w16cex:dateUtc="2021-08-12T20:08:00Z"/>
  <w16cex:commentExtensible w16cex:durableId="24C51CC7" w16cex:dateUtc="2021-08-17T00:20:00Z"/>
  <w16cex:commentExtensible w16cex:durableId="24BF9DAF" w16cex:dateUtc="2021-08-12T20:16:00Z"/>
  <w16cex:commentExtensible w16cex:durableId="24BF9ECF" w16cex:dateUtc="2021-08-12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D4B8F" w16cid:durableId="24BF9B68"/>
  <w16cid:commentId w16cid:paraId="1836C0B9" w16cid:durableId="24BF9BB4"/>
  <w16cid:commentId w16cid:paraId="626DB87D" w16cid:durableId="24C51CC7"/>
  <w16cid:commentId w16cid:paraId="15CA680D" w16cid:durableId="24BF9DAF"/>
  <w16cid:commentId w16cid:paraId="1DEFDCE6" w16cid:durableId="24BF9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0579" w14:textId="77777777" w:rsidR="00C95192" w:rsidRDefault="00C95192" w:rsidP="00D70857">
      <w:pPr>
        <w:spacing w:after="0" w:line="240" w:lineRule="auto"/>
      </w:pPr>
      <w:r>
        <w:separator/>
      </w:r>
    </w:p>
  </w:endnote>
  <w:endnote w:type="continuationSeparator" w:id="0">
    <w:p w14:paraId="1C273B63" w14:textId="77777777" w:rsidR="00C95192" w:rsidRDefault="00C95192" w:rsidP="00D7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773007"/>
      <w:docPartObj>
        <w:docPartGallery w:val="Page Numbers (Bottom of Page)"/>
        <w:docPartUnique/>
      </w:docPartObj>
    </w:sdtPr>
    <w:sdtEndPr>
      <w:rPr>
        <w:rStyle w:val="PageNumber"/>
      </w:rPr>
    </w:sdtEndPr>
    <w:sdtContent>
      <w:p w14:paraId="68C8ED38" w14:textId="0A3E864A" w:rsidR="00D70857" w:rsidRDefault="00D70857" w:rsidP="00E922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3EC9C" w14:textId="77777777" w:rsidR="00D70857" w:rsidRDefault="00D70857" w:rsidP="00B13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9001396"/>
      <w:docPartObj>
        <w:docPartGallery w:val="Page Numbers (Bottom of Page)"/>
        <w:docPartUnique/>
      </w:docPartObj>
    </w:sdtPr>
    <w:sdtEndPr>
      <w:rPr>
        <w:rStyle w:val="PageNumber"/>
      </w:rPr>
    </w:sdtEndPr>
    <w:sdtContent>
      <w:p w14:paraId="08440051" w14:textId="475BC0BA" w:rsidR="00D70857" w:rsidRDefault="00D70857" w:rsidP="00E922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F8AE50" w14:textId="77777777" w:rsidR="00D70857" w:rsidRDefault="00D70857" w:rsidP="00B13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8D21" w14:textId="77777777" w:rsidR="00C95192" w:rsidRDefault="00C95192" w:rsidP="00D70857">
      <w:pPr>
        <w:spacing w:after="0" w:line="240" w:lineRule="auto"/>
      </w:pPr>
      <w:r>
        <w:separator/>
      </w:r>
    </w:p>
  </w:footnote>
  <w:footnote w:type="continuationSeparator" w:id="0">
    <w:p w14:paraId="34847C9C" w14:textId="77777777" w:rsidR="00C95192" w:rsidRDefault="00C95192" w:rsidP="00D70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CB8"/>
    <w:multiLevelType w:val="hybridMultilevel"/>
    <w:tmpl w:val="916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B3279F"/>
    <w:multiLevelType w:val="hybridMultilevel"/>
    <w:tmpl w:val="95CE940C"/>
    <w:lvl w:ilvl="0" w:tplc="293E8FE6">
      <w:start w:val="1"/>
      <w:numFmt w:val="bullet"/>
      <w:lvlText w:val=" "/>
      <w:lvlJc w:val="left"/>
      <w:pPr>
        <w:tabs>
          <w:tab w:val="num" w:pos="720"/>
        </w:tabs>
        <w:ind w:left="720" w:hanging="360"/>
      </w:pPr>
      <w:rPr>
        <w:rFonts w:ascii="Calibri" w:hAnsi="Calibri" w:hint="default"/>
      </w:rPr>
    </w:lvl>
    <w:lvl w:ilvl="1" w:tplc="048CB886" w:tentative="1">
      <w:start w:val="1"/>
      <w:numFmt w:val="bullet"/>
      <w:lvlText w:val=" "/>
      <w:lvlJc w:val="left"/>
      <w:pPr>
        <w:tabs>
          <w:tab w:val="num" w:pos="1440"/>
        </w:tabs>
        <w:ind w:left="1440" w:hanging="360"/>
      </w:pPr>
      <w:rPr>
        <w:rFonts w:ascii="Calibri" w:hAnsi="Calibri" w:hint="default"/>
      </w:rPr>
    </w:lvl>
    <w:lvl w:ilvl="2" w:tplc="93ACBE2E" w:tentative="1">
      <w:start w:val="1"/>
      <w:numFmt w:val="bullet"/>
      <w:lvlText w:val=" "/>
      <w:lvlJc w:val="left"/>
      <w:pPr>
        <w:tabs>
          <w:tab w:val="num" w:pos="2160"/>
        </w:tabs>
        <w:ind w:left="2160" w:hanging="360"/>
      </w:pPr>
      <w:rPr>
        <w:rFonts w:ascii="Calibri" w:hAnsi="Calibri" w:hint="default"/>
      </w:rPr>
    </w:lvl>
    <w:lvl w:ilvl="3" w:tplc="9FF4FBBC" w:tentative="1">
      <w:start w:val="1"/>
      <w:numFmt w:val="bullet"/>
      <w:lvlText w:val=" "/>
      <w:lvlJc w:val="left"/>
      <w:pPr>
        <w:tabs>
          <w:tab w:val="num" w:pos="2880"/>
        </w:tabs>
        <w:ind w:left="2880" w:hanging="360"/>
      </w:pPr>
      <w:rPr>
        <w:rFonts w:ascii="Calibri" w:hAnsi="Calibri" w:hint="default"/>
      </w:rPr>
    </w:lvl>
    <w:lvl w:ilvl="4" w:tplc="13DE9F84" w:tentative="1">
      <w:start w:val="1"/>
      <w:numFmt w:val="bullet"/>
      <w:lvlText w:val=" "/>
      <w:lvlJc w:val="left"/>
      <w:pPr>
        <w:tabs>
          <w:tab w:val="num" w:pos="3600"/>
        </w:tabs>
        <w:ind w:left="3600" w:hanging="360"/>
      </w:pPr>
      <w:rPr>
        <w:rFonts w:ascii="Calibri" w:hAnsi="Calibri" w:hint="default"/>
      </w:rPr>
    </w:lvl>
    <w:lvl w:ilvl="5" w:tplc="28C43526" w:tentative="1">
      <w:start w:val="1"/>
      <w:numFmt w:val="bullet"/>
      <w:lvlText w:val=" "/>
      <w:lvlJc w:val="left"/>
      <w:pPr>
        <w:tabs>
          <w:tab w:val="num" w:pos="4320"/>
        </w:tabs>
        <w:ind w:left="4320" w:hanging="360"/>
      </w:pPr>
      <w:rPr>
        <w:rFonts w:ascii="Calibri" w:hAnsi="Calibri" w:hint="default"/>
      </w:rPr>
    </w:lvl>
    <w:lvl w:ilvl="6" w:tplc="6B285782" w:tentative="1">
      <w:start w:val="1"/>
      <w:numFmt w:val="bullet"/>
      <w:lvlText w:val=" "/>
      <w:lvlJc w:val="left"/>
      <w:pPr>
        <w:tabs>
          <w:tab w:val="num" w:pos="5040"/>
        </w:tabs>
        <w:ind w:left="5040" w:hanging="360"/>
      </w:pPr>
      <w:rPr>
        <w:rFonts w:ascii="Calibri" w:hAnsi="Calibri" w:hint="default"/>
      </w:rPr>
    </w:lvl>
    <w:lvl w:ilvl="7" w:tplc="8772A9CC" w:tentative="1">
      <w:start w:val="1"/>
      <w:numFmt w:val="bullet"/>
      <w:lvlText w:val=" "/>
      <w:lvlJc w:val="left"/>
      <w:pPr>
        <w:tabs>
          <w:tab w:val="num" w:pos="5760"/>
        </w:tabs>
        <w:ind w:left="5760" w:hanging="360"/>
      </w:pPr>
      <w:rPr>
        <w:rFonts w:ascii="Calibri" w:hAnsi="Calibri" w:hint="default"/>
      </w:rPr>
    </w:lvl>
    <w:lvl w:ilvl="8" w:tplc="7A86D75A"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el, Antonio">
    <w15:presenceInfo w15:providerId="AD" w15:userId="S::arangel@caltech.edu::33d3295c-d098-425e-93d9-8aa93972b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E5"/>
    <w:rsid w:val="0000058E"/>
    <w:rsid w:val="000178BF"/>
    <w:rsid w:val="000361B1"/>
    <w:rsid w:val="00050101"/>
    <w:rsid w:val="000553EA"/>
    <w:rsid w:val="00065474"/>
    <w:rsid w:val="00065FFB"/>
    <w:rsid w:val="00066F40"/>
    <w:rsid w:val="00066FE0"/>
    <w:rsid w:val="00067547"/>
    <w:rsid w:val="00095BB3"/>
    <w:rsid w:val="000E51FF"/>
    <w:rsid w:val="000F0F4B"/>
    <w:rsid w:val="00100C06"/>
    <w:rsid w:val="001344AC"/>
    <w:rsid w:val="00143D75"/>
    <w:rsid w:val="00153F09"/>
    <w:rsid w:val="00154605"/>
    <w:rsid w:val="00195840"/>
    <w:rsid w:val="00197D1B"/>
    <w:rsid w:val="001A1C20"/>
    <w:rsid w:val="001D322D"/>
    <w:rsid w:val="001D57C5"/>
    <w:rsid w:val="00201B81"/>
    <w:rsid w:val="002442E9"/>
    <w:rsid w:val="00257ABB"/>
    <w:rsid w:val="002755B2"/>
    <w:rsid w:val="00295B11"/>
    <w:rsid w:val="002A1617"/>
    <w:rsid w:val="002A5F13"/>
    <w:rsid w:val="002C7BC3"/>
    <w:rsid w:val="002E1133"/>
    <w:rsid w:val="002E1779"/>
    <w:rsid w:val="002F2A0E"/>
    <w:rsid w:val="002F6E88"/>
    <w:rsid w:val="003027CD"/>
    <w:rsid w:val="00302C58"/>
    <w:rsid w:val="00342C94"/>
    <w:rsid w:val="00361085"/>
    <w:rsid w:val="00383C90"/>
    <w:rsid w:val="0039251A"/>
    <w:rsid w:val="00396027"/>
    <w:rsid w:val="003E1728"/>
    <w:rsid w:val="004227F3"/>
    <w:rsid w:val="004257E5"/>
    <w:rsid w:val="00461C9D"/>
    <w:rsid w:val="00464E4D"/>
    <w:rsid w:val="00466FDA"/>
    <w:rsid w:val="004833A1"/>
    <w:rsid w:val="00492D57"/>
    <w:rsid w:val="004B0008"/>
    <w:rsid w:val="004B218C"/>
    <w:rsid w:val="004D42E5"/>
    <w:rsid w:val="004E66B7"/>
    <w:rsid w:val="004F4056"/>
    <w:rsid w:val="004F7150"/>
    <w:rsid w:val="00566B0B"/>
    <w:rsid w:val="005813AF"/>
    <w:rsid w:val="005A169E"/>
    <w:rsid w:val="005A49C9"/>
    <w:rsid w:val="005C1005"/>
    <w:rsid w:val="005C6F67"/>
    <w:rsid w:val="005D479B"/>
    <w:rsid w:val="005E2E6B"/>
    <w:rsid w:val="0060752B"/>
    <w:rsid w:val="006171A9"/>
    <w:rsid w:val="00626264"/>
    <w:rsid w:val="00635914"/>
    <w:rsid w:val="006461E5"/>
    <w:rsid w:val="006517CE"/>
    <w:rsid w:val="0066708A"/>
    <w:rsid w:val="0069032E"/>
    <w:rsid w:val="0069478A"/>
    <w:rsid w:val="006A47C8"/>
    <w:rsid w:val="006C1DEE"/>
    <w:rsid w:val="006E18EB"/>
    <w:rsid w:val="006F398B"/>
    <w:rsid w:val="006F7706"/>
    <w:rsid w:val="007135EF"/>
    <w:rsid w:val="00730DCB"/>
    <w:rsid w:val="0076035B"/>
    <w:rsid w:val="007745C0"/>
    <w:rsid w:val="007846A7"/>
    <w:rsid w:val="007A5655"/>
    <w:rsid w:val="007D3FF0"/>
    <w:rsid w:val="007D5857"/>
    <w:rsid w:val="007D6163"/>
    <w:rsid w:val="007F18AC"/>
    <w:rsid w:val="007F2411"/>
    <w:rsid w:val="007F2664"/>
    <w:rsid w:val="007F41DE"/>
    <w:rsid w:val="00804D19"/>
    <w:rsid w:val="00814FEF"/>
    <w:rsid w:val="00830CB8"/>
    <w:rsid w:val="00831771"/>
    <w:rsid w:val="0083247C"/>
    <w:rsid w:val="00834ADB"/>
    <w:rsid w:val="00834FA2"/>
    <w:rsid w:val="00842DCA"/>
    <w:rsid w:val="00877AB6"/>
    <w:rsid w:val="00886341"/>
    <w:rsid w:val="008B1CB5"/>
    <w:rsid w:val="008D0CC7"/>
    <w:rsid w:val="008D517F"/>
    <w:rsid w:val="008E2AD5"/>
    <w:rsid w:val="008F436E"/>
    <w:rsid w:val="0090546E"/>
    <w:rsid w:val="009076DC"/>
    <w:rsid w:val="009118E3"/>
    <w:rsid w:val="009210AF"/>
    <w:rsid w:val="00923FA2"/>
    <w:rsid w:val="009473EE"/>
    <w:rsid w:val="009877CD"/>
    <w:rsid w:val="009B153F"/>
    <w:rsid w:val="009B556C"/>
    <w:rsid w:val="009B7A9F"/>
    <w:rsid w:val="009E598B"/>
    <w:rsid w:val="009E7999"/>
    <w:rsid w:val="00A04733"/>
    <w:rsid w:val="00A26CE2"/>
    <w:rsid w:val="00A35981"/>
    <w:rsid w:val="00A4740D"/>
    <w:rsid w:val="00A7171A"/>
    <w:rsid w:val="00A7175E"/>
    <w:rsid w:val="00A8268D"/>
    <w:rsid w:val="00A9135A"/>
    <w:rsid w:val="00AA239D"/>
    <w:rsid w:val="00AD3504"/>
    <w:rsid w:val="00AD59ED"/>
    <w:rsid w:val="00AF1DCF"/>
    <w:rsid w:val="00AF6DCF"/>
    <w:rsid w:val="00B00B4A"/>
    <w:rsid w:val="00B136F6"/>
    <w:rsid w:val="00B140E0"/>
    <w:rsid w:val="00B560D2"/>
    <w:rsid w:val="00B7334B"/>
    <w:rsid w:val="00B73434"/>
    <w:rsid w:val="00B92B50"/>
    <w:rsid w:val="00C16312"/>
    <w:rsid w:val="00C34DBB"/>
    <w:rsid w:val="00C45987"/>
    <w:rsid w:val="00C507E3"/>
    <w:rsid w:val="00C54F62"/>
    <w:rsid w:val="00C5657D"/>
    <w:rsid w:val="00C646C9"/>
    <w:rsid w:val="00C95192"/>
    <w:rsid w:val="00CD096F"/>
    <w:rsid w:val="00CD5BEF"/>
    <w:rsid w:val="00CE04F9"/>
    <w:rsid w:val="00D165AD"/>
    <w:rsid w:val="00D23910"/>
    <w:rsid w:val="00D25D5B"/>
    <w:rsid w:val="00D5012E"/>
    <w:rsid w:val="00D5619D"/>
    <w:rsid w:val="00D70857"/>
    <w:rsid w:val="00D72BFA"/>
    <w:rsid w:val="00D8362E"/>
    <w:rsid w:val="00DF2673"/>
    <w:rsid w:val="00DF6570"/>
    <w:rsid w:val="00DF775C"/>
    <w:rsid w:val="00E018CC"/>
    <w:rsid w:val="00E068CF"/>
    <w:rsid w:val="00EA417B"/>
    <w:rsid w:val="00EB3C19"/>
    <w:rsid w:val="00EB6AFF"/>
    <w:rsid w:val="00EC07D3"/>
    <w:rsid w:val="00F03E9F"/>
    <w:rsid w:val="00F06FCE"/>
    <w:rsid w:val="00F1621D"/>
    <w:rsid w:val="00F25C00"/>
    <w:rsid w:val="00F52C27"/>
    <w:rsid w:val="00F77EF9"/>
    <w:rsid w:val="00FC46A5"/>
    <w:rsid w:val="00FE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6358"/>
  <w15:chartTrackingRefBased/>
  <w15:docId w15:val="{D6D1D0E8-5BC3-4C92-A32A-444BCC75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5857"/>
    <w:rPr>
      <w:color w:val="0563C1" w:themeColor="hyperlink"/>
      <w:u w:val="single"/>
    </w:rPr>
  </w:style>
  <w:style w:type="character" w:styleId="UnresolvedMention">
    <w:name w:val="Unresolved Mention"/>
    <w:basedOn w:val="DefaultParagraphFont"/>
    <w:uiPriority w:val="99"/>
    <w:semiHidden/>
    <w:unhideWhenUsed/>
    <w:rsid w:val="007D5857"/>
    <w:rPr>
      <w:color w:val="605E5C"/>
      <w:shd w:val="clear" w:color="auto" w:fill="E1DFDD"/>
    </w:rPr>
  </w:style>
  <w:style w:type="paragraph" w:styleId="ListParagraph">
    <w:name w:val="List Paragraph"/>
    <w:basedOn w:val="Normal"/>
    <w:uiPriority w:val="34"/>
    <w:qFormat/>
    <w:rsid w:val="007D5857"/>
    <w:pPr>
      <w:spacing w:after="0" w:line="240" w:lineRule="auto"/>
      <w:ind w:left="720"/>
      <w:contextualSpacing/>
    </w:pPr>
    <w:rPr>
      <w:rFonts w:ascii="Times New Roman" w:eastAsia="Times New Roman" w:hAnsi="Times New Roman" w:cs="Times New Roman"/>
      <w:sz w:val="24"/>
      <w:szCs w:val="24"/>
    </w:rPr>
  </w:style>
  <w:style w:type="character" w:customStyle="1" w:styleId="text-color-purple">
    <w:name w:val="text-color-purple"/>
    <w:basedOn w:val="DefaultParagraphFont"/>
    <w:rsid w:val="006C1DEE"/>
  </w:style>
  <w:style w:type="paragraph" w:customStyle="1" w:styleId="department">
    <w:name w:val="department"/>
    <w:basedOn w:val="Normal"/>
    <w:rsid w:val="006F7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ganization-unit">
    <w:name w:val="organization-unit"/>
    <w:basedOn w:val="DefaultParagraphFont"/>
    <w:rsid w:val="006F7706"/>
  </w:style>
  <w:style w:type="table" w:styleId="TableGrid">
    <w:name w:val="Table Grid"/>
    <w:basedOn w:val="TableNormal"/>
    <w:uiPriority w:val="39"/>
    <w:rsid w:val="00C1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058E"/>
    <w:rPr>
      <w:sz w:val="16"/>
      <w:szCs w:val="16"/>
    </w:rPr>
  </w:style>
  <w:style w:type="paragraph" w:styleId="CommentText">
    <w:name w:val="annotation text"/>
    <w:basedOn w:val="Normal"/>
    <w:link w:val="CommentTextChar"/>
    <w:uiPriority w:val="99"/>
    <w:semiHidden/>
    <w:unhideWhenUsed/>
    <w:rsid w:val="0000058E"/>
    <w:pPr>
      <w:spacing w:line="240" w:lineRule="auto"/>
    </w:pPr>
    <w:rPr>
      <w:sz w:val="20"/>
      <w:szCs w:val="20"/>
    </w:rPr>
  </w:style>
  <w:style w:type="character" w:customStyle="1" w:styleId="CommentTextChar">
    <w:name w:val="Comment Text Char"/>
    <w:basedOn w:val="DefaultParagraphFont"/>
    <w:link w:val="CommentText"/>
    <w:uiPriority w:val="99"/>
    <w:semiHidden/>
    <w:rsid w:val="0000058E"/>
    <w:rPr>
      <w:sz w:val="20"/>
      <w:szCs w:val="20"/>
    </w:rPr>
  </w:style>
  <w:style w:type="paragraph" w:styleId="CommentSubject">
    <w:name w:val="annotation subject"/>
    <w:basedOn w:val="CommentText"/>
    <w:next w:val="CommentText"/>
    <w:link w:val="CommentSubjectChar"/>
    <w:uiPriority w:val="99"/>
    <w:semiHidden/>
    <w:unhideWhenUsed/>
    <w:rsid w:val="0000058E"/>
    <w:rPr>
      <w:b/>
      <w:bCs/>
    </w:rPr>
  </w:style>
  <w:style w:type="character" w:customStyle="1" w:styleId="CommentSubjectChar">
    <w:name w:val="Comment Subject Char"/>
    <w:basedOn w:val="CommentTextChar"/>
    <w:link w:val="CommentSubject"/>
    <w:uiPriority w:val="99"/>
    <w:semiHidden/>
    <w:rsid w:val="0000058E"/>
    <w:rPr>
      <w:b/>
      <w:bCs/>
      <w:sz w:val="20"/>
      <w:szCs w:val="20"/>
    </w:rPr>
  </w:style>
  <w:style w:type="paragraph" w:styleId="Footer">
    <w:name w:val="footer"/>
    <w:basedOn w:val="Normal"/>
    <w:link w:val="FooterChar"/>
    <w:uiPriority w:val="99"/>
    <w:unhideWhenUsed/>
    <w:rsid w:val="00D70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857"/>
  </w:style>
  <w:style w:type="character" w:styleId="PageNumber">
    <w:name w:val="page number"/>
    <w:basedOn w:val="DefaultParagraphFont"/>
    <w:uiPriority w:val="99"/>
    <w:semiHidden/>
    <w:unhideWhenUsed/>
    <w:rsid w:val="00D70857"/>
  </w:style>
  <w:style w:type="paragraph" w:styleId="Revision">
    <w:name w:val="Revision"/>
    <w:hidden/>
    <w:uiPriority w:val="99"/>
    <w:semiHidden/>
    <w:rsid w:val="008F436E"/>
    <w:pPr>
      <w:spacing w:after="0" w:line="240" w:lineRule="auto"/>
    </w:pPr>
  </w:style>
  <w:style w:type="paragraph" w:styleId="Header">
    <w:name w:val="header"/>
    <w:basedOn w:val="Normal"/>
    <w:link w:val="HeaderChar"/>
    <w:uiPriority w:val="99"/>
    <w:unhideWhenUsed/>
    <w:rsid w:val="00B1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63">
      <w:bodyDiv w:val="1"/>
      <w:marLeft w:val="0"/>
      <w:marRight w:val="0"/>
      <w:marTop w:val="0"/>
      <w:marBottom w:val="0"/>
      <w:divBdr>
        <w:top w:val="none" w:sz="0" w:space="0" w:color="auto"/>
        <w:left w:val="none" w:sz="0" w:space="0" w:color="auto"/>
        <w:bottom w:val="none" w:sz="0" w:space="0" w:color="auto"/>
        <w:right w:val="none" w:sz="0" w:space="0" w:color="auto"/>
      </w:divBdr>
    </w:div>
    <w:div w:id="86267516">
      <w:bodyDiv w:val="1"/>
      <w:marLeft w:val="0"/>
      <w:marRight w:val="0"/>
      <w:marTop w:val="0"/>
      <w:marBottom w:val="0"/>
      <w:divBdr>
        <w:top w:val="none" w:sz="0" w:space="0" w:color="auto"/>
        <w:left w:val="none" w:sz="0" w:space="0" w:color="auto"/>
        <w:bottom w:val="none" w:sz="0" w:space="0" w:color="auto"/>
        <w:right w:val="none" w:sz="0" w:space="0" w:color="auto"/>
      </w:divBdr>
    </w:div>
    <w:div w:id="203753759">
      <w:bodyDiv w:val="1"/>
      <w:marLeft w:val="0"/>
      <w:marRight w:val="0"/>
      <w:marTop w:val="0"/>
      <w:marBottom w:val="0"/>
      <w:divBdr>
        <w:top w:val="none" w:sz="0" w:space="0" w:color="auto"/>
        <w:left w:val="none" w:sz="0" w:space="0" w:color="auto"/>
        <w:bottom w:val="none" w:sz="0" w:space="0" w:color="auto"/>
        <w:right w:val="none" w:sz="0" w:space="0" w:color="auto"/>
      </w:divBdr>
    </w:div>
    <w:div w:id="209729908">
      <w:bodyDiv w:val="1"/>
      <w:marLeft w:val="0"/>
      <w:marRight w:val="0"/>
      <w:marTop w:val="0"/>
      <w:marBottom w:val="0"/>
      <w:divBdr>
        <w:top w:val="none" w:sz="0" w:space="0" w:color="auto"/>
        <w:left w:val="none" w:sz="0" w:space="0" w:color="auto"/>
        <w:bottom w:val="none" w:sz="0" w:space="0" w:color="auto"/>
        <w:right w:val="none" w:sz="0" w:space="0" w:color="auto"/>
      </w:divBdr>
    </w:div>
    <w:div w:id="321197193">
      <w:bodyDiv w:val="1"/>
      <w:marLeft w:val="0"/>
      <w:marRight w:val="0"/>
      <w:marTop w:val="0"/>
      <w:marBottom w:val="0"/>
      <w:divBdr>
        <w:top w:val="none" w:sz="0" w:space="0" w:color="auto"/>
        <w:left w:val="none" w:sz="0" w:space="0" w:color="auto"/>
        <w:bottom w:val="none" w:sz="0" w:space="0" w:color="auto"/>
        <w:right w:val="none" w:sz="0" w:space="0" w:color="auto"/>
      </w:divBdr>
    </w:div>
    <w:div w:id="517935388">
      <w:bodyDiv w:val="1"/>
      <w:marLeft w:val="0"/>
      <w:marRight w:val="0"/>
      <w:marTop w:val="0"/>
      <w:marBottom w:val="0"/>
      <w:divBdr>
        <w:top w:val="none" w:sz="0" w:space="0" w:color="auto"/>
        <w:left w:val="none" w:sz="0" w:space="0" w:color="auto"/>
        <w:bottom w:val="none" w:sz="0" w:space="0" w:color="auto"/>
        <w:right w:val="none" w:sz="0" w:space="0" w:color="auto"/>
      </w:divBdr>
    </w:div>
    <w:div w:id="530150385">
      <w:bodyDiv w:val="1"/>
      <w:marLeft w:val="0"/>
      <w:marRight w:val="0"/>
      <w:marTop w:val="0"/>
      <w:marBottom w:val="0"/>
      <w:divBdr>
        <w:top w:val="none" w:sz="0" w:space="0" w:color="auto"/>
        <w:left w:val="none" w:sz="0" w:space="0" w:color="auto"/>
        <w:bottom w:val="none" w:sz="0" w:space="0" w:color="auto"/>
        <w:right w:val="none" w:sz="0" w:space="0" w:color="auto"/>
      </w:divBdr>
    </w:div>
    <w:div w:id="693504690">
      <w:bodyDiv w:val="1"/>
      <w:marLeft w:val="0"/>
      <w:marRight w:val="0"/>
      <w:marTop w:val="0"/>
      <w:marBottom w:val="0"/>
      <w:divBdr>
        <w:top w:val="none" w:sz="0" w:space="0" w:color="auto"/>
        <w:left w:val="none" w:sz="0" w:space="0" w:color="auto"/>
        <w:bottom w:val="none" w:sz="0" w:space="0" w:color="auto"/>
        <w:right w:val="none" w:sz="0" w:space="0" w:color="auto"/>
      </w:divBdr>
    </w:div>
    <w:div w:id="809444086">
      <w:bodyDiv w:val="1"/>
      <w:marLeft w:val="0"/>
      <w:marRight w:val="0"/>
      <w:marTop w:val="0"/>
      <w:marBottom w:val="0"/>
      <w:divBdr>
        <w:top w:val="none" w:sz="0" w:space="0" w:color="auto"/>
        <w:left w:val="none" w:sz="0" w:space="0" w:color="auto"/>
        <w:bottom w:val="none" w:sz="0" w:space="0" w:color="auto"/>
        <w:right w:val="none" w:sz="0" w:space="0" w:color="auto"/>
      </w:divBdr>
    </w:div>
    <w:div w:id="842862984">
      <w:bodyDiv w:val="1"/>
      <w:marLeft w:val="0"/>
      <w:marRight w:val="0"/>
      <w:marTop w:val="0"/>
      <w:marBottom w:val="0"/>
      <w:divBdr>
        <w:top w:val="none" w:sz="0" w:space="0" w:color="auto"/>
        <w:left w:val="none" w:sz="0" w:space="0" w:color="auto"/>
        <w:bottom w:val="none" w:sz="0" w:space="0" w:color="auto"/>
        <w:right w:val="none" w:sz="0" w:space="0" w:color="auto"/>
      </w:divBdr>
    </w:div>
    <w:div w:id="1029188428">
      <w:bodyDiv w:val="1"/>
      <w:marLeft w:val="0"/>
      <w:marRight w:val="0"/>
      <w:marTop w:val="0"/>
      <w:marBottom w:val="0"/>
      <w:divBdr>
        <w:top w:val="none" w:sz="0" w:space="0" w:color="auto"/>
        <w:left w:val="none" w:sz="0" w:space="0" w:color="auto"/>
        <w:bottom w:val="none" w:sz="0" w:space="0" w:color="auto"/>
        <w:right w:val="none" w:sz="0" w:space="0" w:color="auto"/>
      </w:divBdr>
    </w:div>
    <w:div w:id="1103037679">
      <w:bodyDiv w:val="1"/>
      <w:marLeft w:val="0"/>
      <w:marRight w:val="0"/>
      <w:marTop w:val="0"/>
      <w:marBottom w:val="0"/>
      <w:divBdr>
        <w:top w:val="none" w:sz="0" w:space="0" w:color="auto"/>
        <w:left w:val="none" w:sz="0" w:space="0" w:color="auto"/>
        <w:bottom w:val="none" w:sz="0" w:space="0" w:color="auto"/>
        <w:right w:val="none" w:sz="0" w:space="0" w:color="auto"/>
      </w:divBdr>
    </w:div>
    <w:div w:id="1177113736">
      <w:bodyDiv w:val="1"/>
      <w:marLeft w:val="0"/>
      <w:marRight w:val="0"/>
      <w:marTop w:val="0"/>
      <w:marBottom w:val="0"/>
      <w:divBdr>
        <w:top w:val="none" w:sz="0" w:space="0" w:color="auto"/>
        <w:left w:val="none" w:sz="0" w:space="0" w:color="auto"/>
        <w:bottom w:val="none" w:sz="0" w:space="0" w:color="auto"/>
        <w:right w:val="none" w:sz="0" w:space="0" w:color="auto"/>
      </w:divBdr>
    </w:div>
    <w:div w:id="1472668430">
      <w:bodyDiv w:val="1"/>
      <w:marLeft w:val="0"/>
      <w:marRight w:val="0"/>
      <w:marTop w:val="0"/>
      <w:marBottom w:val="0"/>
      <w:divBdr>
        <w:top w:val="none" w:sz="0" w:space="0" w:color="auto"/>
        <w:left w:val="none" w:sz="0" w:space="0" w:color="auto"/>
        <w:bottom w:val="none" w:sz="0" w:space="0" w:color="auto"/>
        <w:right w:val="none" w:sz="0" w:space="0" w:color="auto"/>
      </w:divBdr>
      <w:divsChild>
        <w:div w:id="620068628">
          <w:marLeft w:val="0"/>
          <w:marRight w:val="0"/>
          <w:marTop w:val="0"/>
          <w:marBottom w:val="0"/>
          <w:divBdr>
            <w:top w:val="none" w:sz="0" w:space="0" w:color="auto"/>
            <w:left w:val="none" w:sz="0" w:space="0" w:color="auto"/>
            <w:bottom w:val="none" w:sz="0" w:space="0" w:color="auto"/>
            <w:right w:val="none" w:sz="0" w:space="0" w:color="auto"/>
          </w:divBdr>
          <w:divsChild>
            <w:div w:id="680819495">
              <w:marLeft w:val="0"/>
              <w:marRight w:val="0"/>
              <w:marTop w:val="0"/>
              <w:marBottom w:val="0"/>
              <w:divBdr>
                <w:top w:val="none" w:sz="0" w:space="0" w:color="auto"/>
                <w:left w:val="none" w:sz="0" w:space="0" w:color="auto"/>
                <w:bottom w:val="none" w:sz="0" w:space="0" w:color="auto"/>
                <w:right w:val="none" w:sz="0" w:space="0" w:color="auto"/>
              </w:divBdr>
              <w:divsChild>
                <w:div w:id="704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2454">
      <w:bodyDiv w:val="1"/>
      <w:marLeft w:val="0"/>
      <w:marRight w:val="0"/>
      <w:marTop w:val="0"/>
      <w:marBottom w:val="0"/>
      <w:divBdr>
        <w:top w:val="none" w:sz="0" w:space="0" w:color="auto"/>
        <w:left w:val="none" w:sz="0" w:space="0" w:color="auto"/>
        <w:bottom w:val="none" w:sz="0" w:space="0" w:color="auto"/>
        <w:right w:val="none" w:sz="0" w:space="0" w:color="auto"/>
      </w:divBdr>
    </w:div>
    <w:div w:id="1796945753">
      <w:bodyDiv w:val="1"/>
      <w:marLeft w:val="0"/>
      <w:marRight w:val="0"/>
      <w:marTop w:val="0"/>
      <w:marBottom w:val="0"/>
      <w:divBdr>
        <w:top w:val="none" w:sz="0" w:space="0" w:color="auto"/>
        <w:left w:val="none" w:sz="0" w:space="0" w:color="auto"/>
        <w:bottom w:val="none" w:sz="0" w:space="0" w:color="auto"/>
        <w:right w:val="none" w:sz="0" w:space="0" w:color="auto"/>
      </w:divBdr>
    </w:div>
    <w:div w:id="1863015003">
      <w:bodyDiv w:val="1"/>
      <w:marLeft w:val="0"/>
      <w:marRight w:val="0"/>
      <w:marTop w:val="0"/>
      <w:marBottom w:val="0"/>
      <w:divBdr>
        <w:top w:val="none" w:sz="0" w:space="0" w:color="auto"/>
        <w:left w:val="none" w:sz="0" w:space="0" w:color="auto"/>
        <w:bottom w:val="none" w:sz="0" w:space="0" w:color="auto"/>
        <w:right w:val="none" w:sz="0" w:space="0" w:color="auto"/>
      </w:divBdr>
    </w:div>
    <w:div w:id="1927227050">
      <w:bodyDiv w:val="1"/>
      <w:marLeft w:val="0"/>
      <w:marRight w:val="0"/>
      <w:marTop w:val="0"/>
      <w:marBottom w:val="0"/>
      <w:divBdr>
        <w:top w:val="none" w:sz="0" w:space="0" w:color="auto"/>
        <w:left w:val="none" w:sz="0" w:space="0" w:color="auto"/>
        <w:bottom w:val="none" w:sz="0" w:space="0" w:color="auto"/>
        <w:right w:val="none" w:sz="0" w:space="0" w:color="auto"/>
      </w:divBdr>
    </w:div>
    <w:div w:id="1978102746">
      <w:bodyDiv w:val="1"/>
      <w:marLeft w:val="0"/>
      <w:marRight w:val="0"/>
      <w:marTop w:val="0"/>
      <w:marBottom w:val="0"/>
      <w:divBdr>
        <w:top w:val="none" w:sz="0" w:space="0" w:color="auto"/>
        <w:left w:val="none" w:sz="0" w:space="0" w:color="auto"/>
        <w:bottom w:val="none" w:sz="0" w:space="0" w:color="auto"/>
        <w:right w:val="none" w:sz="0" w:space="0" w:color="auto"/>
      </w:divBdr>
    </w:div>
    <w:div w:id="2032104410">
      <w:bodyDiv w:val="1"/>
      <w:marLeft w:val="0"/>
      <w:marRight w:val="0"/>
      <w:marTop w:val="0"/>
      <w:marBottom w:val="0"/>
      <w:divBdr>
        <w:top w:val="none" w:sz="0" w:space="0" w:color="auto"/>
        <w:left w:val="none" w:sz="0" w:space="0" w:color="auto"/>
        <w:bottom w:val="none" w:sz="0" w:space="0" w:color="auto"/>
        <w:right w:val="none" w:sz="0" w:space="0" w:color="auto"/>
      </w:divBdr>
      <w:divsChild>
        <w:div w:id="1045445095">
          <w:marLeft w:val="0"/>
          <w:marRight w:val="0"/>
          <w:marTop w:val="0"/>
          <w:marBottom w:val="0"/>
          <w:divBdr>
            <w:top w:val="none" w:sz="0" w:space="0" w:color="auto"/>
            <w:left w:val="none" w:sz="0" w:space="0" w:color="auto"/>
            <w:bottom w:val="none" w:sz="0" w:space="0" w:color="auto"/>
            <w:right w:val="none" w:sz="0" w:space="0" w:color="auto"/>
          </w:divBdr>
          <w:divsChild>
            <w:div w:id="993339043">
              <w:marLeft w:val="0"/>
              <w:marRight w:val="0"/>
              <w:marTop w:val="0"/>
              <w:marBottom w:val="0"/>
              <w:divBdr>
                <w:top w:val="none" w:sz="0" w:space="0" w:color="auto"/>
                <w:left w:val="none" w:sz="0" w:space="0" w:color="auto"/>
                <w:bottom w:val="none" w:sz="0" w:space="0" w:color="auto"/>
                <w:right w:val="none" w:sz="0" w:space="0" w:color="auto"/>
              </w:divBdr>
              <w:divsChild>
                <w:div w:id="724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2972">
      <w:bodyDiv w:val="1"/>
      <w:marLeft w:val="0"/>
      <w:marRight w:val="0"/>
      <w:marTop w:val="0"/>
      <w:marBottom w:val="0"/>
      <w:divBdr>
        <w:top w:val="none" w:sz="0" w:space="0" w:color="auto"/>
        <w:left w:val="none" w:sz="0" w:space="0" w:color="auto"/>
        <w:bottom w:val="none" w:sz="0" w:space="0" w:color="auto"/>
        <w:right w:val="none" w:sz="0" w:space="0" w:color="auto"/>
      </w:divBdr>
      <w:divsChild>
        <w:div w:id="111636971">
          <w:marLeft w:val="144"/>
          <w:marRight w:val="0"/>
          <w:marTop w:val="240"/>
          <w:marBottom w:val="40"/>
          <w:divBdr>
            <w:top w:val="none" w:sz="0" w:space="0" w:color="auto"/>
            <w:left w:val="none" w:sz="0" w:space="0" w:color="auto"/>
            <w:bottom w:val="none" w:sz="0" w:space="0" w:color="auto"/>
            <w:right w:val="none" w:sz="0" w:space="0" w:color="auto"/>
          </w:divBdr>
        </w:div>
      </w:divsChild>
    </w:div>
    <w:div w:id="20795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3389/fnhum.2014.001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37/xge000048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C22B-A8CC-4EF1-94D9-743DDCB2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9</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Trinity J.</dc:creator>
  <cp:keywords/>
  <dc:description/>
  <cp:lastModifiedBy>Rangel, Antonio</cp:lastModifiedBy>
  <cp:revision>122</cp:revision>
  <cp:lastPrinted>2021-08-12T20:00:00Z</cp:lastPrinted>
  <dcterms:created xsi:type="dcterms:W3CDTF">2021-08-13T14:39:00Z</dcterms:created>
  <dcterms:modified xsi:type="dcterms:W3CDTF">2021-08-17T00:35:00Z</dcterms:modified>
</cp:coreProperties>
</file>